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21D77" w14:textId="4B1413D5" w:rsidR="000B5E0D" w:rsidRDefault="007C027D" w:rsidP="007C027D">
      <w:pPr>
        <w:pStyle w:val="Heading1"/>
      </w:pPr>
      <w:r>
        <w:t>READ ME Template</w:t>
      </w:r>
    </w:p>
    <w:tbl>
      <w:tblPr>
        <w:tblStyle w:val="TableGrid"/>
        <w:tblW w:w="0" w:type="auto"/>
        <w:tblLook w:val="04A0" w:firstRow="1" w:lastRow="0" w:firstColumn="1" w:lastColumn="0" w:noHBand="0" w:noVBand="1"/>
      </w:tblPr>
      <w:tblGrid>
        <w:gridCol w:w="1006"/>
        <w:gridCol w:w="1509"/>
        <w:gridCol w:w="8275"/>
      </w:tblGrid>
      <w:tr w:rsidR="00430416" w14:paraId="31FBC8CE" w14:textId="77777777" w:rsidTr="00B471A0">
        <w:tc>
          <w:tcPr>
            <w:tcW w:w="1006" w:type="dxa"/>
          </w:tcPr>
          <w:p w14:paraId="5959CDC6" w14:textId="377EE259" w:rsidR="00430416" w:rsidRPr="00430416" w:rsidRDefault="00430416" w:rsidP="007C027D">
            <w:pPr>
              <w:pStyle w:val="NoSpacing"/>
              <w:rPr>
                <w:b/>
                <w:bCs/>
              </w:rPr>
            </w:pPr>
            <w:r w:rsidRPr="00430416">
              <w:rPr>
                <w:b/>
                <w:bCs/>
              </w:rPr>
              <w:t>Version</w:t>
            </w:r>
          </w:p>
        </w:tc>
        <w:tc>
          <w:tcPr>
            <w:tcW w:w="1509" w:type="dxa"/>
          </w:tcPr>
          <w:p w14:paraId="2E354036" w14:textId="42FE39A2" w:rsidR="00430416" w:rsidRPr="00430416" w:rsidRDefault="00430416" w:rsidP="007C027D">
            <w:pPr>
              <w:pStyle w:val="NoSpacing"/>
              <w:rPr>
                <w:b/>
                <w:bCs/>
              </w:rPr>
            </w:pPr>
            <w:r w:rsidRPr="00430416">
              <w:rPr>
                <w:b/>
                <w:bCs/>
              </w:rPr>
              <w:t>Date</w:t>
            </w:r>
          </w:p>
        </w:tc>
        <w:tc>
          <w:tcPr>
            <w:tcW w:w="8275" w:type="dxa"/>
          </w:tcPr>
          <w:p w14:paraId="65380A9B" w14:textId="047DC8C9" w:rsidR="00430416" w:rsidRPr="00430416" w:rsidRDefault="00430416" w:rsidP="007C027D">
            <w:pPr>
              <w:pStyle w:val="NoSpacing"/>
              <w:rPr>
                <w:b/>
                <w:bCs/>
              </w:rPr>
            </w:pPr>
            <w:r w:rsidRPr="00430416">
              <w:rPr>
                <w:b/>
                <w:bCs/>
              </w:rPr>
              <w:t xml:space="preserve">Description </w:t>
            </w:r>
          </w:p>
        </w:tc>
      </w:tr>
      <w:tr w:rsidR="00430416" w14:paraId="6FBC44F9" w14:textId="77777777" w:rsidTr="00B471A0">
        <w:tc>
          <w:tcPr>
            <w:tcW w:w="1006" w:type="dxa"/>
          </w:tcPr>
          <w:p w14:paraId="38401E92" w14:textId="68CB9638" w:rsidR="00430416" w:rsidRDefault="00430416" w:rsidP="007C027D">
            <w:pPr>
              <w:pStyle w:val="NoSpacing"/>
            </w:pPr>
            <w:r>
              <w:t>V1</w:t>
            </w:r>
          </w:p>
        </w:tc>
        <w:tc>
          <w:tcPr>
            <w:tcW w:w="1509" w:type="dxa"/>
          </w:tcPr>
          <w:p w14:paraId="0EE1AA2C" w14:textId="1D72AFA9" w:rsidR="00430416" w:rsidRDefault="0096122D" w:rsidP="007C027D">
            <w:pPr>
              <w:pStyle w:val="NoSpacing"/>
            </w:pPr>
            <w:r>
              <w:t>10-16-2024</w:t>
            </w:r>
          </w:p>
        </w:tc>
        <w:tc>
          <w:tcPr>
            <w:tcW w:w="8275" w:type="dxa"/>
          </w:tcPr>
          <w:p w14:paraId="024A1961" w14:textId="57D9BE2F" w:rsidR="00430416" w:rsidRDefault="0096122D" w:rsidP="007C027D">
            <w:pPr>
              <w:pStyle w:val="NoSpacing"/>
            </w:pPr>
            <w:r>
              <w:t>Initial Commit- data/file navigation/format/ Carter and Mike contributors added</w:t>
            </w:r>
          </w:p>
        </w:tc>
      </w:tr>
      <w:tr w:rsidR="00430416" w14:paraId="1DA0D5DE" w14:textId="77777777" w:rsidTr="00B471A0">
        <w:tc>
          <w:tcPr>
            <w:tcW w:w="1006" w:type="dxa"/>
          </w:tcPr>
          <w:p w14:paraId="31C2C77D" w14:textId="4ACCC00B" w:rsidR="00430416" w:rsidRDefault="00606E0E" w:rsidP="007C027D">
            <w:pPr>
              <w:pStyle w:val="NoSpacing"/>
            </w:pPr>
            <w:r>
              <w:t>V2</w:t>
            </w:r>
          </w:p>
        </w:tc>
        <w:tc>
          <w:tcPr>
            <w:tcW w:w="1509" w:type="dxa"/>
          </w:tcPr>
          <w:p w14:paraId="186BD0AB" w14:textId="77777777" w:rsidR="00430416" w:rsidRDefault="00430416" w:rsidP="007C027D">
            <w:pPr>
              <w:pStyle w:val="NoSpacing"/>
            </w:pPr>
          </w:p>
        </w:tc>
        <w:tc>
          <w:tcPr>
            <w:tcW w:w="8275" w:type="dxa"/>
          </w:tcPr>
          <w:p w14:paraId="7B30E3D1" w14:textId="77777777" w:rsidR="00430416" w:rsidRDefault="00430416" w:rsidP="007C027D">
            <w:pPr>
              <w:pStyle w:val="NoSpacing"/>
            </w:pPr>
          </w:p>
        </w:tc>
      </w:tr>
      <w:tr w:rsidR="00430416" w14:paraId="3F2F6284" w14:textId="77777777" w:rsidTr="00B471A0">
        <w:tc>
          <w:tcPr>
            <w:tcW w:w="1006" w:type="dxa"/>
          </w:tcPr>
          <w:p w14:paraId="57CDFDAC" w14:textId="3C351640" w:rsidR="00430416" w:rsidRDefault="00606E0E" w:rsidP="007C027D">
            <w:pPr>
              <w:pStyle w:val="NoSpacing"/>
            </w:pPr>
            <w:r>
              <w:t>V3</w:t>
            </w:r>
          </w:p>
        </w:tc>
        <w:tc>
          <w:tcPr>
            <w:tcW w:w="1509" w:type="dxa"/>
          </w:tcPr>
          <w:p w14:paraId="148993F7" w14:textId="77777777" w:rsidR="00430416" w:rsidRDefault="00430416" w:rsidP="007C027D">
            <w:pPr>
              <w:pStyle w:val="NoSpacing"/>
            </w:pPr>
          </w:p>
        </w:tc>
        <w:tc>
          <w:tcPr>
            <w:tcW w:w="8275" w:type="dxa"/>
          </w:tcPr>
          <w:p w14:paraId="7CFE3475" w14:textId="77777777" w:rsidR="00430416" w:rsidRDefault="00430416" w:rsidP="007C027D">
            <w:pPr>
              <w:pStyle w:val="NoSpacing"/>
            </w:pPr>
          </w:p>
        </w:tc>
      </w:tr>
    </w:tbl>
    <w:p w14:paraId="4CBD8935" w14:textId="77777777" w:rsidR="00430416" w:rsidRDefault="00430416" w:rsidP="007C027D">
      <w:pPr>
        <w:pStyle w:val="NoSpacing"/>
      </w:pPr>
    </w:p>
    <w:p w14:paraId="6721D671" w14:textId="2AED9F7C" w:rsidR="007C027D" w:rsidRDefault="007C027D" w:rsidP="007C027D">
      <w:pPr>
        <w:pStyle w:val="NoSpacing"/>
      </w:pPr>
      <w:r w:rsidRPr="007C027D">
        <w:rPr>
          <w:b/>
          <w:bCs/>
        </w:rPr>
        <w:t>TITLE</w:t>
      </w:r>
      <w:r>
        <w:t xml:space="preserve"> </w:t>
      </w:r>
      <w:r w:rsidR="003A47B3">
        <w:rPr>
          <w:color w:val="4C94D8" w:themeColor="text2" w:themeTint="80"/>
        </w:rPr>
        <w:t>Superfund NPL Scraper</w:t>
      </w:r>
    </w:p>
    <w:p w14:paraId="0BB10475" w14:textId="4938293E" w:rsidR="007C027D" w:rsidRDefault="007C027D" w:rsidP="007C027D">
      <w:pPr>
        <w:pStyle w:val="Heading2"/>
      </w:pPr>
      <w:r>
        <w:t>BACKGROUND</w:t>
      </w:r>
    </w:p>
    <w:p w14:paraId="7B4D4DE6" w14:textId="5A435C54" w:rsidR="002C6BAA" w:rsidRPr="002C6BAA" w:rsidDel="002C6BAA" w:rsidRDefault="007C027D" w:rsidP="007C027D">
      <w:pPr>
        <w:pStyle w:val="NoSpacing"/>
        <w:rPr>
          <w:del w:id="0" w:author="Brown, Kim Alisa" w:date="2024-08-21T12:54:00Z" w16du:dateUtc="2024-08-21T19:54:00Z"/>
          <w:color w:val="4C94D8" w:themeColor="text2" w:themeTint="80"/>
          <w:rPrChange w:id="1" w:author="Brown, Kim Alisa" w:date="2024-08-21T12:54:00Z" w16du:dateUtc="2024-08-21T19:54:00Z">
            <w:rPr>
              <w:del w:id="2" w:author="Brown, Kim Alisa" w:date="2024-08-21T12:54:00Z" w16du:dateUtc="2024-08-21T19:54:00Z"/>
            </w:rPr>
          </w:rPrChange>
        </w:rPr>
      </w:pPr>
      <w:r w:rsidRPr="007C027D">
        <w:rPr>
          <w:b/>
          <w:bCs/>
        </w:rPr>
        <w:t>STUDY RATIONALE</w:t>
      </w:r>
      <w:r>
        <w:t xml:space="preserve"> </w:t>
      </w:r>
      <w:r w:rsidRPr="00164523">
        <w:rPr>
          <w:color w:val="4C94D8" w:themeColor="text2" w:themeTint="80"/>
        </w:rPr>
        <w:t xml:space="preserve">In the background </w:t>
      </w:r>
      <w:proofErr w:type="gramStart"/>
      <w:r w:rsidRPr="00164523">
        <w:rPr>
          <w:color w:val="4C94D8" w:themeColor="text2" w:themeTint="80"/>
        </w:rPr>
        <w:t>describe</w:t>
      </w:r>
      <w:proofErr w:type="gramEnd"/>
      <w:r w:rsidRPr="00164523">
        <w:rPr>
          <w:color w:val="4C94D8" w:themeColor="text2" w:themeTint="80"/>
        </w:rPr>
        <w:t xml:space="preserve"> how they study came about, the rationale for the study, the study design, and study partners. Any additional notes (e.g., sampling at a facility and the facility shut down shortly after the study concluded) should also be included.</w:t>
      </w:r>
    </w:p>
    <w:p w14:paraId="0DB6DBC6" w14:textId="77777777" w:rsidR="007C027D" w:rsidRDefault="007C027D" w:rsidP="007C027D">
      <w:pPr>
        <w:pStyle w:val="NoSpacing"/>
      </w:pPr>
    </w:p>
    <w:p w14:paraId="18D2ABD2" w14:textId="77777777" w:rsidR="00186A3C" w:rsidRDefault="00186A3C" w:rsidP="00186A3C">
      <w:pPr>
        <w:pStyle w:val="NoSpacing"/>
      </w:pPr>
      <w:r>
        <w:rPr>
          <w:b/>
          <w:bCs/>
        </w:rPr>
        <w:t xml:space="preserve">POPULATION OF INTEREST/ MODEL ORGANISM/STUDY LOCATION </w:t>
      </w:r>
      <w:r w:rsidRPr="00164523">
        <w:rPr>
          <w:color w:val="4C94D8" w:themeColor="text2" w:themeTint="80"/>
        </w:rPr>
        <w:t xml:space="preserve">As appropriate, describe the population of interest (e.g., environmental justice community in West Eugene, OR), the animal or cell model, or the study location (e.g., for environmental exposure studies describe where the study took place). </w:t>
      </w:r>
    </w:p>
    <w:p w14:paraId="2569D9EB" w14:textId="77777777" w:rsidR="00186A3C" w:rsidRPr="00AF622C" w:rsidRDefault="00186A3C" w:rsidP="00186A3C">
      <w:pPr>
        <w:pStyle w:val="NoSpacing"/>
      </w:pPr>
    </w:p>
    <w:p w14:paraId="6C158660" w14:textId="61C70F69" w:rsidR="007C027D" w:rsidRPr="00164523" w:rsidRDefault="007C027D" w:rsidP="007C027D">
      <w:pPr>
        <w:pStyle w:val="NoSpacing"/>
        <w:rPr>
          <w:color w:val="4C94D8" w:themeColor="text2" w:themeTint="80"/>
        </w:rPr>
      </w:pPr>
      <w:r w:rsidRPr="007C027D">
        <w:rPr>
          <w:b/>
          <w:bCs/>
        </w:rPr>
        <w:t>RESEARCH AND COMMUNITY GOALS/HYPOTHESIS</w:t>
      </w:r>
      <w:r>
        <w:t xml:space="preserve"> </w:t>
      </w:r>
      <w:r w:rsidRPr="00164523">
        <w:rPr>
          <w:color w:val="4C94D8" w:themeColor="text2" w:themeTint="80"/>
        </w:rPr>
        <w:t xml:space="preserve">This section should be modified based on the study design. </w:t>
      </w:r>
    </w:p>
    <w:p w14:paraId="22AE1394" w14:textId="77777777" w:rsidR="007C027D" w:rsidRDefault="007C027D" w:rsidP="007C027D">
      <w:pPr>
        <w:pStyle w:val="NoSpacing"/>
      </w:pPr>
    </w:p>
    <w:p w14:paraId="49D83DA8" w14:textId="71B9A224" w:rsidR="007C027D" w:rsidRDefault="007C027D" w:rsidP="007C027D">
      <w:pPr>
        <w:pStyle w:val="NoSpacing"/>
      </w:pPr>
      <w:r w:rsidRPr="007D4001">
        <w:rPr>
          <w:b/>
          <w:bCs/>
        </w:rPr>
        <w:t>IRB/ACUP DETERMNATION</w:t>
      </w:r>
      <w:r>
        <w:t xml:space="preserve">. </w:t>
      </w:r>
      <w:r w:rsidR="00430416" w:rsidRPr="00164523">
        <w:rPr>
          <w:color w:val="4C94D8" w:themeColor="text2" w:themeTint="80"/>
        </w:rPr>
        <w:t>Describe if the project was reviewed by IRB or IACUC, and the final determination. Example for an IRB-approved study: “The study was reviewed and approved by the OSU Institutional Review Board, #IRB-2021-1087. All data has been de-identified for analysis. The codebook containing participant identities and addresses is accessible only to Rohlman and Germano.”</w:t>
      </w:r>
      <w:r w:rsidRPr="00164523">
        <w:rPr>
          <w:color w:val="4C94D8" w:themeColor="text2" w:themeTint="80"/>
        </w:rPr>
        <w:t xml:space="preserve"> </w:t>
      </w:r>
    </w:p>
    <w:p w14:paraId="310EC1A1" w14:textId="77777777" w:rsidR="00AF622C" w:rsidRDefault="00AF622C" w:rsidP="007C027D">
      <w:pPr>
        <w:pStyle w:val="NoSpacing"/>
        <w:rPr>
          <w:b/>
          <w:bCs/>
        </w:rPr>
      </w:pPr>
    </w:p>
    <w:p w14:paraId="42A46DCD" w14:textId="076461F6" w:rsidR="007C027D" w:rsidRDefault="007C027D" w:rsidP="007C027D">
      <w:pPr>
        <w:pStyle w:val="NoSpacing"/>
      </w:pPr>
      <w:r w:rsidRPr="007C027D">
        <w:rPr>
          <w:b/>
          <w:bCs/>
        </w:rPr>
        <w:t>STUDY RESOURCES</w:t>
      </w:r>
      <w:r>
        <w:t xml:space="preserve"> </w:t>
      </w:r>
      <w:r w:rsidRPr="00164523">
        <w:rPr>
          <w:color w:val="4C94D8" w:themeColor="text2" w:themeTint="80"/>
        </w:rPr>
        <w:t xml:space="preserve">List any helpful resources that describe the context for the </w:t>
      </w:r>
      <w:proofErr w:type="gramStart"/>
      <w:r w:rsidRPr="00164523">
        <w:rPr>
          <w:color w:val="4C94D8" w:themeColor="text2" w:themeTint="80"/>
        </w:rPr>
        <w:t>study, or</w:t>
      </w:r>
      <w:proofErr w:type="gramEnd"/>
      <w:r w:rsidRPr="00164523">
        <w:rPr>
          <w:color w:val="4C94D8" w:themeColor="text2" w:themeTint="80"/>
        </w:rPr>
        <w:t xml:space="preserve"> would be useful context for someone new to the study who is trying to get acquainted with the study. Do not just bullet out resources, describe each resource. </w:t>
      </w:r>
    </w:p>
    <w:p w14:paraId="7DC5957B" w14:textId="77777777" w:rsidR="007C027D" w:rsidRDefault="007C027D" w:rsidP="007C027D">
      <w:pPr>
        <w:pStyle w:val="NoSpacing"/>
      </w:pPr>
    </w:p>
    <w:p w14:paraId="7C183DAA" w14:textId="470ABCE3" w:rsidR="00AF622C" w:rsidRDefault="00AF622C" w:rsidP="007C027D">
      <w:pPr>
        <w:pStyle w:val="NoSpacing"/>
        <w:numPr>
          <w:ilvl w:val="0"/>
          <w:numId w:val="1"/>
        </w:numPr>
      </w:pPr>
      <w:r>
        <w:t xml:space="preserve">Research Data Management Basics. George mason University.  This is geared predominantly towards data dictionaries and codebooks, but also includes good information on how to handle sensitive information and personal identifiers. </w:t>
      </w:r>
      <w:hyperlink r:id="rId5" w:history="1">
        <w:r w:rsidRPr="00A46AF0">
          <w:rPr>
            <w:rStyle w:val="Hyperlink"/>
          </w:rPr>
          <w:t>https://infoguides.gmu.edu/data-management/document</w:t>
        </w:r>
      </w:hyperlink>
      <w:r>
        <w:t xml:space="preserve"> </w:t>
      </w:r>
    </w:p>
    <w:p w14:paraId="691C7447" w14:textId="20371473" w:rsidR="007C027D" w:rsidRDefault="007C027D" w:rsidP="007C027D">
      <w:pPr>
        <w:pStyle w:val="NoSpacing"/>
        <w:numPr>
          <w:ilvl w:val="0"/>
          <w:numId w:val="1"/>
        </w:numPr>
      </w:pPr>
      <w:r>
        <w:t xml:space="preserve">How to write a good README file for your GitHub project. This resource (2021) is geared for README files for programming </w:t>
      </w:r>
      <w:proofErr w:type="gramStart"/>
      <w:r>
        <w:t>files, but</w:t>
      </w:r>
      <w:proofErr w:type="gramEnd"/>
      <w:r>
        <w:t xml:space="preserve"> contains excellent advice for developing </w:t>
      </w:r>
      <w:proofErr w:type="gramStart"/>
      <w:r>
        <w:t>a README</w:t>
      </w:r>
      <w:proofErr w:type="gramEnd"/>
      <w:r>
        <w:t xml:space="preserve"> that will give users a detailed description of the project. </w:t>
      </w:r>
      <w:hyperlink r:id="rId6" w:history="1">
        <w:r w:rsidRPr="005514C0">
          <w:rPr>
            <w:rStyle w:val="Hyperlink"/>
          </w:rPr>
          <w:t>https://www.freecodecamp.org/news/how-to-write-a-good-readme-file/</w:t>
        </w:r>
      </w:hyperlink>
    </w:p>
    <w:p w14:paraId="61C6A283" w14:textId="2780D454" w:rsidR="007C027D" w:rsidRDefault="007C027D" w:rsidP="007C027D">
      <w:pPr>
        <w:pStyle w:val="NoSpacing"/>
        <w:numPr>
          <w:ilvl w:val="0"/>
          <w:numId w:val="1"/>
        </w:numPr>
      </w:pPr>
      <w:r>
        <w:t xml:space="preserve">The ultimate guide to writing a great README.md for your project. Written by Medium, and designed for users of Markdown, this guide nonetheless details the benefits of a README. </w:t>
      </w:r>
      <w:hyperlink r:id="rId7" w:history="1">
        <w:r w:rsidRPr="005514C0">
          <w:rPr>
            <w:rStyle w:val="Hyperlink"/>
          </w:rPr>
          <w:t>https://www.freecodecamp.org/news/how-to-write-a-good-readme-file/</w:t>
        </w:r>
      </w:hyperlink>
      <w:r>
        <w:t xml:space="preserve"> </w:t>
      </w:r>
    </w:p>
    <w:p w14:paraId="334D2C16" w14:textId="28B2D1B1" w:rsidR="007C027D" w:rsidRDefault="007C027D" w:rsidP="007C027D">
      <w:pPr>
        <w:pStyle w:val="NoSpacing"/>
        <w:numPr>
          <w:ilvl w:val="0"/>
          <w:numId w:val="1"/>
        </w:numPr>
      </w:pPr>
      <w:r>
        <w:t xml:space="preserve">How to write a good Readme for your Data Science project on GitHub. </w:t>
      </w:r>
      <w:proofErr w:type="gramStart"/>
      <w:r>
        <w:t>Again</w:t>
      </w:r>
      <w:proofErr w:type="gramEnd"/>
      <w:r>
        <w:t xml:space="preserve"> written for data scientists that are writing and documenting code, this piece highlights the importance of documenting your data sources (descriptions of the data, pre-processing steps), as well as a results and evaluation section for the document. </w:t>
      </w:r>
      <w:hyperlink r:id="rId8" w:history="1">
        <w:r w:rsidRPr="005514C0">
          <w:rPr>
            <w:rStyle w:val="Hyperlink"/>
          </w:rPr>
          <w:t>https://medium.datadriveninvestor.com/how-to-write-a-good-readme-for-your-data-science-project-on-github-ebb023d4a50e</w:t>
        </w:r>
      </w:hyperlink>
      <w:r>
        <w:t xml:space="preserve">  </w:t>
      </w:r>
    </w:p>
    <w:p w14:paraId="7358E641" w14:textId="77777777" w:rsidR="00430416" w:rsidRDefault="00430416" w:rsidP="00430416">
      <w:pPr>
        <w:pStyle w:val="NoSpacing"/>
      </w:pPr>
    </w:p>
    <w:p w14:paraId="4F016E64" w14:textId="761EC98E" w:rsidR="00830BAE" w:rsidRDefault="00830BAE" w:rsidP="00430416">
      <w:pPr>
        <w:pStyle w:val="Heading2"/>
      </w:pPr>
      <w:r>
        <w:t>STUDY/PROJECT TEAM</w:t>
      </w:r>
    </w:p>
    <w:p w14:paraId="7DF5E4E6" w14:textId="772C18A0" w:rsidR="00830BAE" w:rsidRDefault="00830BAE" w:rsidP="00830BAE">
      <w:pPr>
        <w:pStyle w:val="NoSpacing"/>
        <w:rPr>
          <w:color w:val="4C94D8" w:themeColor="text2" w:themeTint="80"/>
        </w:rPr>
      </w:pPr>
      <w:r w:rsidRPr="00164523">
        <w:rPr>
          <w:color w:val="4C94D8" w:themeColor="text2" w:themeTint="80"/>
        </w:rPr>
        <w:t xml:space="preserve">Here, list the major project team members and their contributions to the project, along with contact information, as appropriate so that the person using the README can reach out for more information as needed. To help with this section, consider using the </w:t>
      </w:r>
      <w:proofErr w:type="spellStart"/>
      <w:r w:rsidRPr="00164523">
        <w:rPr>
          <w:color w:val="4C94D8" w:themeColor="text2" w:themeTint="80"/>
        </w:rPr>
        <w:t>CRediT</w:t>
      </w:r>
      <w:proofErr w:type="spellEnd"/>
      <w:r w:rsidRPr="00164523">
        <w:rPr>
          <w:color w:val="4C94D8" w:themeColor="text2" w:themeTint="80"/>
        </w:rPr>
        <w:t xml:space="preserve"> statements to first identify how team members contributed, and expand as </w:t>
      </w:r>
      <w:r w:rsidRPr="00164523">
        <w:rPr>
          <w:color w:val="4C94D8" w:themeColor="text2" w:themeTint="80"/>
        </w:rPr>
        <w:lastRenderedPageBreak/>
        <w:t>needed.  These roles were developed for writing author contributions for manuscripts, so all roles may not be applicable in this situation.</w:t>
      </w:r>
      <w:r w:rsidR="00164523">
        <w:rPr>
          <w:color w:val="4C94D8" w:themeColor="text2" w:themeTint="80"/>
        </w:rPr>
        <w:t xml:space="preserve"> Delete the </w:t>
      </w:r>
      <w:proofErr w:type="spellStart"/>
      <w:r w:rsidR="00164523">
        <w:rPr>
          <w:color w:val="4C94D8" w:themeColor="text2" w:themeTint="80"/>
        </w:rPr>
        <w:t>CRediT</w:t>
      </w:r>
      <w:proofErr w:type="spellEnd"/>
      <w:r w:rsidR="00164523">
        <w:rPr>
          <w:color w:val="4C94D8" w:themeColor="text2" w:themeTint="80"/>
        </w:rPr>
        <w:t xml:space="preserve"> table when done.</w:t>
      </w:r>
    </w:p>
    <w:p w14:paraId="50AB1F18" w14:textId="77777777" w:rsidR="002C6BAA" w:rsidRDefault="002C6BAA" w:rsidP="00830BAE">
      <w:pPr>
        <w:pStyle w:val="NoSpacing"/>
        <w:rPr>
          <w:color w:val="4C94D8" w:themeColor="text2" w:themeTint="80"/>
        </w:rPr>
      </w:pPr>
    </w:p>
    <w:p w14:paraId="21120EEF" w14:textId="2592D229" w:rsidR="002C6BAA" w:rsidRDefault="002C6BAA" w:rsidP="00830BAE">
      <w:pPr>
        <w:pStyle w:val="NoSpacing"/>
        <w:rPr>
          <w:color w:val="4C94D8" w:themeColor="text2" w:themeTint="80"/>
        </w:rPr>
      </w:pPr>
      <w:commentRangeStart w:id="3"/>
      <w:r>
        <w:rPr>
          <w:color w:val="4C94D8" w:themeColor="text2" w:themeTint="80"/>
        </w:rPr>
        <w:t>PARTNERSHIPS</w:t>
      </w:r>
      <w:commentRangeEnd w:id="3"/>
      <w:r w:rsidR="00AB5901">
        <w:rPr>
          <w:rStyle w:val="CommentReference"/>
        </w:rPr>
        <w:commentReference w:id="3"/>
      </w:r>
    </w:p>
    <w:p w14:paraId="2910DF1C" w14:textId="3EAAF467" w:rsidR="002C6BAA" w:rsidRPr="00164523" w:rsidRDefault="002C6BAA" w:rsidP="00830BAE">
      <w:pPr>
        <w:pStyle w:val="NoSpacing"/>
        <w:rPr>
          <w:color w:val="4C94D8" w:themeColor="text2" w:themeTint="80"/>
        </w:rPr>
      </w:pPr>
      <w:r>
        <w:rPr>
          <w:color w:val="4C94D8" w:themeColor="text2" w:themeTint="80"/>
        </w:rPr>
        <w:t>SOW or MOU or PARTNERSHIP AGREEMENT: (link to document)</w:t>
      </w:r>
    </w:p>
    <w:p w14:paraId="18F61E94" w14:textId="77777777" w:rsidR="006A0832" w:rsidRDefault="006A0832" w:rsidP="00830BAE">
      <w:pPr>
        <w:pStyle w:val="NoSpacing"/>
      </w:pPr>
    </w:p>
    <w:tbl>
      <w:tblPr>
        <w:tblStyle w:val="TableGrid"/>
        <w:tblW w:w="0" w:type="auto"/>
        <w:tblLook w:val="04A0" w:firstRow="1" w:lastRow="0" w:firstColumn="1" w:lastColumn="0" w:noHBand="0" w:noVBand="1"/>
      </w:tblPr>
      <w:tblGrid>
        <w:gridCol w:w="2335"/>
        <w:gridCol w:w="4858"/>
        <w:gridCol w:w="3597"/>
      </w:tblGrid>
      <w:tr w:rsidR="006A0832" w14:paraId="414D988D" w14:textId="77777777" w:rsidTr="006A0832">
        <w:tc>
          <w:tcPr>
            <w:tcW w:w="2335" w:type="dxa"/>
          </w:tcPr>
          <w:p w14:paraId="51885DAA" w14:textId="6ADE0CE2" w:rsidR="006A0832" w:rsidRPr="006A0832" w:rsidRDefault="006A0832" w:rsidP="00830BAE">
            <w:pPr>
              <w:pStyle w:val="NoSpacing"/>
              <w:rPr>
                <w:b/>
                <w:bCs/>
              </w:rPr>
            </w:pPr>
            <w:r w:rsidRPr="006A0832">
              <w:rPr>
                <w:b/>
                <w:bCs/>
              </w:rPr>
              <w:t>Name</w:t>
            </w:r>
          </w:p>
        </w:tc>
        <w:tc>
          <w:tcPr>
            <w:tcW w:w="4858" w:type="dxa"/>
          </w:tcPr>
          <w:p w14:paraId="777E2968" w14:textId="6AB6E5FF" w:rsidR="006A0832" w:rsidRPr="006A0832" w:rsidRDefault="006A0832" w:rsidP="00830BAE">
            <w:pPr>
              <w:pStyle w:val="NoSpacing"/>
              <w:rPr>
                <w:b/>
                <w:bCs/>
              </w:rPr>
            </w:pPr>
            <w:r w:rsidRPr="006A0832">
              <w:rPr>
                <w:b/>
                <w:bCs/>
              </w:rPr>
              <w:t>Project Role</w:t>
            </w:r>
          </w:p>
        </w:tc>
        <w:tc>
          <w:tcPr>
            <w:tcW w:w="3597" w:type="dxa"/>
          </w:tcPr>
          <w:p w14:paraId="3E078387" w14:textId="54F5EF5E" w:rsidR="006A0832" w:rsidRPr="006A0832" w:rsidRDefault="006A0832" w:rsidP="00830BAE">
            <w:pPr>
              <w:pStyle w:val="NoSpacing"/>
              <w:rPr>
                <w:b/>
                <w:bCs/>
              </w:rPr>
            </w:pPr>
            <w:r w:rsidRPr="006A0832">
              <w:rPr>
                <w:b/>
                <w:bCs/>
              </w:rPr>
              <w:t>Contact Information</w:t>
            </w:r>
          </w:p>
        </w:tc>
      </w:tr>
      <w:tr w:rsidR="006A0832" w14:paraId="15F4772F" w14:textId="77777777" w:rsidTr="006A0832">
        <w:tc>
          <w:tcPr>
            <w:tcW w:w="2335" w:type="dxa"/>
          </w:tcPr>
          <w:p w14:paraId="5B84FA40" w14:textId="56E5F1E4" w:rsidR="006A0832" w:rsidRDefault="003A47B3" w:rsidP="00830BAE">
            <w:pPr>
              <w:pStyle w:val="NoSpacing"/>
            </w:pPr>
            <w:r>
              <w:t>Carter Deal</w:t>
            </w:r>
          </w:p>
        </w:tc>
        <w:tc>
          <w:tcPr>
            <w:tcW w:w="4858" w:type="dxa"/>
          </w:tcPr>
          <w:p w14:paraId="17815B98" w14:textId="67F4220C" w:rsidR="006A0832" w:rsidRDefault="003A47B3" w:rsidP="00830BAE">
            <w:pPr>
              <w:pStyle w:val="NoSpacing"/>
            </w:pPr>
            <w:r>
              <w:t xml:space="preserve">Software: Designed and developed the program to the specifications given </w:t>
            </w:r>
          </w:p>
        </w:tc>
        <w:tc>
          <w:tcPr>
            <w:tcW w:w="3597" w:type="dxa"/>
          </w:tcPr>
          <w:p w14:paraId="58A390BD" w14:textId="32D20FFE" w:rsidR="006A0832" w:rsidRDefault="003A47B3" w:rsidP="00830BAE">
            <w:pPr>
              <w:pStyle w:val="NoSpacing"/>
            </w:pPr>
            <w:r>
              <w:t>dealc@oregonstate.edu</w:t>
            </w:r>
          </w:p>
        </w:tc>
      </w:tr>
      <w:tr w:rsidR="006A0832" w14:paraId="7CCCE4A8" w14:textId="77777777" w:rsidTr="006A0832">
        <w:tc>
          <w:tcPr>
            <w:tcW w:w="2335" w:type="dxa"/>
          </w:tcPr>
          <w:p w14:paraId="3D7CBA9E" w14:textId="7E92AE04" w:rsidR="006A0832" w:rsidRDefault="003A47B3" w:rsidP="00830BAE">
            <w:pPr>
              <w:pStyle w:val="NoSpacing"/>
            </w:pPr>
            <w:r>
              <w:t>Mike Barton</w:t>
            </w:r>
          </w:p>
        </w:tc>
        <w:tc>
          <w:tcPr>
            <w:tcW w:w="4858" w:type="dxa"/>
          </w:tcPr>
          <w:p w14:paraId="751004DB" w14:textId="09A6062B" w:rsidR="006A0832" w:rsidRDefault="006A0832" w:rsidP="00830BAE">
            <w:pPr>
              <w:pStyle w:val="NoSpacing"/>
            </w:pPr>
            <w:r>
              <w:t xml:space="preserve">Supervision: Oversaw </w:t>
            </w:r>
            <w:r w:rsidR="003A47B3">
              <w:t>development of the program and provided direction of development</w:t>
            </w:r>
          </w:p>
        </w:tc>
        <w:tc>
          <w:tcPr>
            <w:tcW w:w="3597" w:type="dxa"/>
          </w:tcPr>
          <w:p w14:paraId="02972E03" w14:textId="307E8F21" w:rsidR="006A0832" w:rsidRDefault="003A47B3" w:rsidP="00830BAE">
            <w:pPr>
              <w:pStyle w:val="NoSpacing"/>
            </w:pPr>
            <w:r>
              <w:t>Micheal.barton@oregonstate.edu</w:t>
            </w:r>
          </w:p>
        </w:tc>
      </w:tr>
    </w:tbl>
    <w:p w14:paraId="56FDDF7E" w14:textId="77777777" w:rsidR="006A0832" w:rsidRDefault="006A0832" w:rsidP="00830BAE">
      <w:pPr>
        <w:pStyle w:val="NoSpacing"/>
      </w:pPr>
    </w:p>
    <w:p w14:paraId="712CD778" w14:textId="77777777" w:rsidR="00830BAE" w:rsidRDefault="00830BAE" w:rsidP="00830BAE">
      <w:pPr>
        <w:pStyle w:val="NoSpacing"/>
      </w:pPr>
    </w:p>
    <w:p w14:paraId="72594D55" w14:textId="48867272" w:rsidR="00830BAE" w:rsidRDefault="001B0EAF" w:rsidP="00830BAE">
      <w:pPr>
        <w:pStyle w:val="NoSpacing"/>
      </w:pPr>
      <w:r w:rsidRPr="001B0EAF">
        <w:rPr>
          <w:b/>
          <w:bCs/>
        </w:rPr>
        <w:t>C</w:t>
      </w:r>
      <w:r w:rsidR="003A47B3">
        <w:rPr>
          <w:b/>
          <w:bCs/>
        </w:rPr>
        <w:t>r</w:t>
      </w:r>
      <w:r>
        <w:rPr>
          <w:b/>
          <w:bCs/>
        </w:rPr>
        <w:t>edi</w:t>
      </w:r>
      <w:r w:rsidR="003A47B3">
        <w:rPr>
          <w:b/>
          <w:bCs/>
        </w:rPr>
        <w:t>t</w:t>
      </w:r>
      <w:r w:rsidRPr="001B0EAF">
        <w:rPr>
          <w:b/>
          <w:bCs/>
        </w:rPr>
        <w:t>: CONTRIBUTOR ROLE TAXONOMY</w:t>
      </w:r>
      <w:r w:rsidR="00830BAE">
        <w:t xml:space="preserve"> | </w:t>
      </w:r>
      <w:hyperlink r:id="rId13" w:history="1">
        <w:r w:rsidR="00830BAE" w:rsidRPr="005A128C">
          <w:rPr>
            <w:rStyle w:val="Hyperlink"/>
          </w:rPr>
          <w:t>https://credit.niso.org/</w:t>
        </w:r>
      </w:hyperlink>
    </w:p>
    <w:tbl>
      <w:tblPr>
        <w:tblStyle w:val="TableGrid"/>
        <w:tblW w:w="10795" w:type="dxa"/>
        <w:tblLook w:val="04A0" w:firstRow="1" w:lastRow="0" w:firstColumn="1" w:lastColumn="0" w:noHBand="0" w:noVBand="1"/>
      </w:tblPr>
      <w:tblGrid>
        <w:gridCol w:w="3145"/>
        <w:gridCol w:w="7650"/>
      </w:tblGrid>
      <w:tr w:rsidR="00164523" w:rsidRPr="00164523" w14:paraId="0A1D7336" w14:textId="77777777" w:rsidTr="00830BAE">
        <w:tc>
          <w:tcPr>
            <w:tcW w:w="3145" w:type="dxa"/>
          </w:tcPr>
          <w:p w14:paraId="74CDC07A" w14:textId="09B22746" w:rsidR="00830BAE" w:rsidRPr="00164523" w:rsidRDefault="00830BAE" w:rsidP="00830BAE">
            <w:pPr>
              <w:pStyle w:val="NoSpacing"/>
              <w:rPr>
                <w:b/>
                <w:bCs/>
                <w:color w:val="4C94D8" w:themeColor="text2" w:themeTint="80"/>
              </w:rPr>
            </w:pPr>
            <w:r w:rsidRPr="00164523">
              <w:rPr>
                <w:b/>
                <w:bCs/>
                <w:color w:val="4C94D8" w:themeColor="text2" w:themeTint="80"/>
              </w:rPr>
              <w:t>Contributor Role</w:t>
            </w:r>
          </w:p>
        </w:tc>
        <w:tc>
          <w:tcPr>
            <w:tcW w:w="7650" w:type="dxa"/>
          </w:tcPr>
          <w:p w14:paraId="145DEC0E" w14:textId="18281896" w:rsidR="00830BAE" w:rsidRPr="00164523" w:rsidRDefault="00830BAE" w:rsidP="00830BAE">
            <w:pPr>
              <w:pStyle w:val="NoSpacing"/>
              <w:rPr>
                <w:b/>
                <w:bCs/>
                <w:color w:val="4C94D8" w:themeColor="text2" w:themeTint="80"/>
              </w:rPr>
            </w:pPr>
            <w:r w:rsidRPr="00164523">
              <w:rPr>
                <w:b/>
                <w:bCs/>
                <w:color w:val="4C94D8" w:themeColor="text2" w:themeTint="80"/>
              </w:rPr>
              <w:t>Description</w:t>
            </w:r>
          </w:p>
        </w:tc>
      </w:tr>
      <w:tr w:rsidR="00164523" w:rsidRPr="00164523" w14:paraId="76EC5F42" w14:textId="77777777" w:rsidTr="00830BAE">
        <w:tc>
          <w:tcPr>
            <w:tcW w:w="3145" w:type="dxa"/>
          </w:tcPr>
          <w:p w14:paraId="26D98DD3" w14:textId="13694327" w:rsidR="00830BAE" w:rsidRPr="00164523" w:rsidRDefault="00830BAE" w:rsidP="00830BAE">
            <w:pPr>
              <w:pStyle w:val="NoSpacing"/>
              <w:rPr>
                <w:color w:val="4C94D8" w:themeColor="text2" w:themeTint="80"/>
              </w:rPr>
            </w:pPr>
            <w:r w:rsidRPr="00164523">
              <w:rPr>
                <w:color w:val="4C94D8" w:themeColor="text2" w:themeTint="80"/>
              </w:rPr>
              <w:t>Conceptualization</w:t>
            </w:r>
          </w:p>
        </w:tc>
        <w:tc>
          <w:tcPr>
            <w:tcW w:w="7650" w:type="dxa"/>
          </w:tcPr>
          <w:p w14:paraId="03229BC4" w14:textId="47E1CC27" w:rsidR="00830BAE" w:rsidRPr="00164523" w:rsidRDefault="00830BAE" w:rsidP="00830BAE">
            <w:pPr>
              <w:pStyle w:val="NoSpacing"/>
              <w:rPr>
                <w:color w:val="4C94D8" w:themeColor="text2" w:themeTint="80"/>
              </w:rPr>
            </w:pPr>
            <w:proofErr w:type="gramStart"/>
            <w:r w:rsidRPr="00164523">
              <w:rPr>
                <w:color w:val="4C94D8" w:themeColor="text2" w:themeTint="80"/>
              </w:rPr>
              <w:t>Ideas;</w:t>
            </w:r>
            <w:proofErr w:type="gramEnd"/>
            <w:r w:rsidRPr="00164523">
              <w:rPr>
                <w:color w:val="4C94D8" w:themeColor="text2" w:themeTint="80"/>
              </w:rPr>
              <w:t xml:space="preserve"> formulation or evolution of overarching research goals and aims.</w:t>
            </w:r>
          </w:p>
        </w:tc>
      </w:tr>
      <w:tr w:rsidR="00164523" w:rsidRPr="00164523" w14:paraId="5CD29F92" w14:textId="77777777" w:rsidTr="00830BAE">
        <w:tc>
          <w:tcPr>
            <w:tcW w:w="3145" w:type="dxa"/>
          </w:tcPr>
          <w:p w14:paraId="650F67DA" w14:textId="67DA646B" w:rsidR="00830BAE" w:rsidRPr="00164523" w:rsidRDefault="00830BAE" w:rsidP="00830BAE">
            <w:pPr>
              <w:pStyle w:val="NoSpacing"/>
              <w:rPr>
                <w:color w:val="4C94D8" w:themeColor="text2" w:themeTint="80"/>
              </w:rPr>
            </w:pPr>
            <w:r w:rsidRPr="00164523">
              <w:rPr>
                <w:color w:val="4C94D8" w:themeColor="text2" w:themeTint="80"/>
              </w:rPr>
              <w:t>Data curation</w:t>
            </w:r>
          </w:p>
        </w:tc>
        <w:tc>
          <w:tcPr>
            <w:tcW w:w="7650" w:type="dxa"/>
          </w:tcPr>
          <w:p w14:paraId="1B100039" w14:textId="68EB53E7" w:rsidR="00830BAE" w:rsidRPr="00164523" w:rsidRDefault="00830BAE" w:rsidP="00830BAE">
            <w:pPr>
              <w:pStyle w:val="NoSpacing"/>
              <w:rPr>
                <w:color w:val="4C94D8" w:themeColor="text2" w:themeTint="80"/>
              </w:rPr>
            </w:pPr>
            <w:r w:rsidRPr="00164523">
              <w:rPr>
                <w:color w:val="4C94D8" w:themeColor="text2" w:themeTint="80"/>
              </w:rPr>
              <w:t>Management activities to annotate (produce metadata), scrub data and maintain research data (including software code, where it is necessary for interpreting the data itself) for initial use and later re-use.</w:t>
            </w:r>
          </w:p>
        </w:tc>
      </w:tr>
      <w:tr w:rsidR="00164523" w:rsidRPr="00164523" w14:paraId="7E1B3669" w14:textId="77777777" w:rsidTr="00830BAE">
        <w:tc>
          <w:tcPr>
            <w:tcW w:w="3145" w:type="dxa"/>
          </w:tcPr>
          <w:p w14:paraId="17409CC0" w14:textId="106C87CB" w:rsidR="00830BAE" w:rsidRPr="00164523" w:rsidRDefault="00830BAE" w:rsidP="00830BAE">
            <w:pPr>
              <w:pStyle w:val="NoSpacing"/>
              <w:rPr>
                <w:color w:val="4C94D8" w:themeColor="text2" w:themeTint="80"/>
              </w:rPr>
            </w:pPr>
            <w:r w:rsidRPr="00164523">
              <w:rPr>
                <w:color w:val="4C94D8" w:themeColor="text2" w:themeTint="80"/>
              </w:rPr>
              <w:t>Formal analysis</w:t>
            </w:r>
          </w:p>
        </w:tc>
        <w:tc>
          <w:tcPr>
            <w:tcW w:w="7650" w:type="dxa"/>
          </w:tcPr>
          <w:p w14:paraId="24CA3D21" w14:textId="23299EA5" w:rsidR="00830BAE" w:rsidRPr="00164523" w:rsidRDefault="00830BAE" w:rsidP="00830BAE">
            <w:pPr>
              <w:pStyle w:val="NoSpacing"/>
              <w:rPr>
                <w:color w:val="4C94D8" w:themeColor="text2" w:themeTint="80"/>
              </w:rPr>
            </w:pPr>
            <w:r w:rsidRPr="00164523">
              <w:rPr>
                <w:color w:val="4C94D8" w:themeColor="text2" w:themeTint="80"/>
              </w:rPr>
              <w:t>Application of statistical, mathematical, computational, or other formal techniques to analyze or synthesize study data.</w:t>
            </w:r>
          </w:p>
        </w:tc>
      </w:tr>
      <w:tr w:rsidR="00164523" w:rsidRPr="00164523" w14:paraId="686081DA" w14:textId="77777777" w:rsidTr="00830BAE">
        <w:tc>
          <w:tcPr>
            <w:tcW w:w="3145" w:type="dxa"/>
          </w:tcPr>
          <w:p w14:paraId="750367C2" w14:textId="43500133" w:rsidR="00830BAE" w:rsidRPr="00164523" w:rsidRDefault="00830BAE" w:rsidP="00830BAE">
            <w:pPr>
              <w:pStyle w:val="NoSpacing"/>
              <w:rPr>
                <w:color w:val="4C94D8" w:themeColor="text2" w:themeTint="80"/>
              </w:rPr>
            </w:pPr>
            <w:r w:rsidRPr="00164523">
              <w:rPr>
                <w:color w:val="4C94D8" w:themeColor="text2" w:themeTint="80"/>
              </w:rPr>
              <w:t>Funding acquisition</w:t>
            </w:r>
          </w:p>
        </w:tc>
        <w:tc>
          <w:tcPr>
            <w:tcW w:w="7650" w:type="dxa"/>
          </w:tcPr>
          <w:p w14:paraId="1EB06302" w14:textId="068274C6" w:rsidR="00830BAE" w:rsidRPr="00164523" w:rsidRDefault="00830BAE" w:rsidP="00830BAE">
            <w:pPr>
              <w:pStyle w:val="NoSpacing"/>
              <w:rPr>
                <w:color w:val="4C94D8" w:themeColor="text2" w:themeTint="80"/>
              </w:rPr>
            </w:pPr>
            <w:r w:rsidRPr="00164523">
              <w:rPr>
                <w:color w:val="4C94D8" w:themeColor="text2" w:themeTint="80"/>
              </w:rPr>
              <w:t>Acquisition of the financial support for the project leading to this publication.</w:t>
            </w:r>
          </w:p>
        </w:tc>
      </w:tr>
      <w:tr w:rsidR="00164523" w:rsidRPr="00164523" w14:paraId="633F4190" w14:textId="77777777" w:rsidTr="00830BAE">
        <w:tc>
          <w:tcPr>
            <w:tcW w:w="3145" w:type="dxa"/>
          </w:tcPr>
          <w:p w14:paraId="59627C55" w14:textId="4C784216" w:rsidR="00830BAE" w:rsidRPr="00164523" w:rsidRDefault="00830BAE" w:rsidP="00830BAE">
            <w:pPr>
              <w:pStyle w:val="NoSpacing"/>
              <w:rPr>
                <w:color w:val="4C94D8" w:themeColor="text2" w:themeTint="80"/>
              </w:rPr>
            </w:pPr>
            <w:r w:rsidRPr="00164523">
              <w:rPr>
                <w:color w:val="4C94D8" w:themeColor="text2" w:themeTint="80"/>
              </w:rPr>
              <w:t>Investigation</w:t>
            </w:r>
          </w:p>
        </w:tc>
        <w:tc>
          <w:tcPr>
            <w:tcW w:w="7650" w:type="dxa"/>
          </w:tcPr>
          <w:p w14:paraId="3248B78D" w14:textId="67CAEFB2" w:rsidR="00830BAE" w:rsidRPr="00164523" w:rsidRDefault="00830BAE" w:rsidP="00830BAE">
            <w:pPr>
              <w:pStyle w:val="NoSpacing"/>
              <w:rPr>
                <w:color w:val="4C94D8" w:themeColor="text2" w:themeTint="80"/>
              </w:rPr>
            </w:pPr>
            <w:r w:rsidRPr="00164523">
              <w:rPr>
                <w:color w:val="4C94D8" w:themeColor="text2" w:themeTint="80"/>
              </w:rPr>
              <w:t>Conducting a research and investigation process, specifically performing the experiments, or data/evidence collection.</w:t>
            </w:r>
          </w:p>
        </w:tc>
      </w:tr>
      <w:tr w:rsidR="00164523" w:rsidRPr="00164523" w14:paraId="25DDE617" w14:textId="77777777" w:rsidTr="00830BAE">
        <w:tc>
          <w:tcPr>
            <w:tcW w:w="3145" w:type="dxa"/>
          </w:tcPr>
          <w:p w14:paraId="0CC30F80" w14:textId="476F2C9E" w:rsidR="00830BAE" w:rsidRPr="00164523" w:rsidRDefault="00830BAE" w:rsidP="00830BAE">
            <w:pPr>
              <w:pStyle w:val="NoSpacing"/>
              <w:rPr>
                <w:color w:val="4C94D8" w:themeColor="text2" w:themeTint="80"/>
              </w:rPr>
            </w:pPr>
            <w:r w:rsidRPr="00164523">
              <w:rPr>
                <w:color w:val="4C94D8" w:themeColor="text2" w:themeTint="80"/>
              </w:rPr>
              <w:t>Methodology</w:t>
            </w:r>
          </w:p>
        </w:tc>
        <w:tc>
          <w:tcPr>
            <w:tcW w:w="7650" w:type="dxa"/>
          </w:tcPr>
          <w:p w14:paraId="32366157" w14:textId="0A064D67" w:rsidR="00830BAE" w:rsidRPr="00164523" w:rsidRDefault="00830BAE" w:rsidP="00830BAE">
            <w:pPr>
              <w:pStyle w:val="NoSpacing"/>
              <w:rPr>
                <w:color w:val="4C94D8" w:themeColor="text2" w:themeTint="80"/>
              </w:rPr>
            </w:pPr>
            <w:r w:rsidRPr="00164523">
              <w:rPr>
                <w:color w:val="4C94D8" w:themeColor="text2" w:themeTint="80"/>
              </w:rPr>
              <w:t>Development or design of methodology; creation of models.</w:t>
            </w:r>
          </w:p>
        </w:tc>
      </w:tr>
      <w:tr w:rsidR="00164523" w:rsidRPr="00164523" w14:paraId="6F7FDF1B" w14:textId="77777777" w:rsidTr="00830BAE">
        <w:tc>
          <w:tcPr>
            <w:tcW w:w="3145" w:type="dxa"/>
          </w:tcPr>
          <w:p w14:paraId="4CD0D46D" w14:textId="643742C2" w:rsidR="00830BAE" w:rsidRPr="00164523" w:rsidRDefault="00830BAE" w:rsidP="00830BAE">
            <w:pPr>
              <w:pStyle w:val="NoSpacing"/>
              <w:rPr>
                <w:color w:val="4C94D8" w:themeColor="text2" w:themeTint="80"/>
              </w:rPr>
            </w:pPr>
            <w:r w:rsidRPr="00164523">
              <w:rPr>
                <w:color w:val="4C94D8" w:themeColor="text2" w:themeTint="80"/>
              </w:rPr>
              <w:t>Project administration</w:t>
            </w:r>
          </w:p>
        </w:tc>
        <w:tc>
          <w:tcPr>
            <w:tcW w:w="7650" w:type="dxa"/>
          </w:tcPr>
          <w:p w14:paraId="02722BCC" w14:textId="794E995F" w:rsidR="00830BAE" w:rsidRPr="00164523" w:rsidRDefault="00830BAE" w:rsidP="00830BAE">
            <w:pPr>
              <w:pStyle w:val="NoSpacing"/>
              <w:rPr>
                <w:color w:val="4C94D8" w:themeColor="text2" w:themeTint="80"/>
              </w:rPr>
            </w:pPr>
            <w:r w:rsidRPr="00164523">
              <w:rPr>
                <w:color w:val="4C94D8" w:themeColor="text2" w:themeTint="80"/>
              </w:rPr>
              <w:t>Management and coordination responsibility for the research activity planning and execution.</w:t>
            </w:r>
          </w:p>
        </w:tc>
      </w:tr>
      <w:tr w:rsidR="00164523" w:rsidRPr="00164523" w14:paraId="1BF37821" w14:textId="77777777" w:rsidTr="00830BAE">
        <w:tc>
          <w:tcPr>
            <w:tcW w:w="3145" w:type="dxa"/>
          </w:tcPr>
          <w:p w14:paraId="297AAB2F" w14:textId="0F886B17" w:rsidR="00830BAE" w:rsidRPr="00164523" w:rsidRDefault="00830BAE" w:rsidP="00830BAE">
            <w:pPr>
              <w:pStyle w:val="NoSpacing"/>
              <w:rPr>
                <w:color w:val="4C94D8" w:themeColor="text2" w:themeTint="80"/>
              </w:rPr>
            </w:pPr>
            <w:r w:rsidRPr="00164523">
              <w:rPr>
                <w:color w:val="4C94D8" w:themeColor="text2" w:themeTint="80"/>
              </w:rPr>
              <w:t>Resources</w:t>
            </w:r>
          </w:p>
        </w:tc>
        <w:tc>
          <w:tcPr>
            <w:tcW w:w="7650" w:type="dxa"/>
          </w:tcPr>
          <w:p w14:paraId="620604D0" w14:textId="6C9388F3" w:rsidR="00830BAE" w:rsidRPr="00164523" w:rsidRDefault="00830BAE" w:rsidP="00830BAE">
            <w:pPr>
              <w:pStyle w:val="NoSpacing"/>
              <w:rPr>
                <w:color w:val="4C94D8" w:themeColor="text2" w:themeTint="80"/>
              </w:rPr>
            </w:pPr>
            <w:r w:rsidRPr="00164523">
              <w:rPr>
                <w:color w:val="4C94D8" w:themeColor="text2" w:themeTint="80"/>
              </w:rPr>
              <w:t>Provision of study materials, reagents, materials, patients, laboratory samples, animals, instrumentation, computing resources, or other analysis tools.</w:t>
            </w:r>
          </w:p>
        </w:tc>
      </w:tr>
      <w:tr w:rsidR="00164523" w:rsidRPr="00164523" w14:paraId="4572DD6C" w14:textId="77777777" w:rsidTr="00830BAE">
        <w:tc>
          <w:tcPr>
            <w:tcW w:w="3145" w:type="dxa"/>
          </w:tcPr>
          <w:p w14:paraId="7C3F1410" w14:textId="5174F629" w:rsidR="00830BAE" w:rsidRPr="00164523" w:rsidRDefault="00830BAE" w:rsidP="00830BAE">
            <w:pPr>
              <w:pStyle w:val="NoSpacing"/>
              <w:rPr>
                <w:color w:val="4C94D8" w:themeColor="text2" w:themeTint="80"/>
              </w:rPr>
            </w:pPr>
            <w:r w:rsidRPr="00164523">
              <w:rPr>
                <w:color w:val="4C94D8" w:themeColor="text2" w:themeTint="80"/>
              </w:rPr>
              <w:t>Software</w:t>
            </w:r>
          </w:p>
        </w:tc>
        <w:tc>
          <w:tcPr>
            <w:tcW w:w="7650" w:type="dxa"/>
          </w:tcPr>
          <w:p w14:paraId="1AF1B329" w14:textId="7ADDE548" w:rsidR="00830BAE" w:rsidRPr="00164523" w:rsidRDefault="00830BAE" w:rsidP="00830BAE">
            <w:pPr>
              <w:pStyle w:val="NoSpacing"/>
              <w:rPr>
                <w:color w:val="4C94D8" w:themeColor="text2" w:themeTint="80"/>
              </w:rPr>
            </w:pPr>
            <w:r w:rsidRPr="00164523">
              <w:rPr>
                <w:color w:val="4C94D8" w:themeColor="text2" w:themeTint="80"/>
              </w:rPr>
              <w:t>Programming, software development; designing computer programs; implementation of the computer code and supporting algorithms; testing of existing code components.</w:t>
            </w:r>
          </w:p>
        </w:tc>
      </w:tr>
      <w:tr w:rsidR="00164523" w:rsidRPr="00164523" w14:paraId="5E984573" w14:textId="77777777" w:rsidTr="00830BAE">
        <w:tc>
          <w:tcPr>
            <w:tcW w:w="3145" w:type="dxa"/>
          </w:tcPr>
          <w:p w14:paraId="60976F5C" w14:textId="16CC1BE6" w:rsidR="00830BAE" w:rsidRPr="00164523" w:rsidRDefault="00830BAE" w:rsidP="00830BAE">
            <w:pPr>
              <w:pStyle w:val="NoSpacing"/>
              <w:rPr>
                <w:color w:val="4C94D8" w:themeColor="text2" w:themeTint="80"/>
              </w:rPr>
            </w:pPr>
            <w:r w:rsidRPr="00164523">
              <w:rPr>
                <w:color w:val="4C94D8" w:themeColor="text2" w:themeTint="80"/>
              </w:rPr>
              <w:t>Supervision</w:t>
            </w:r>
          </w:p>
        </w:tc>
        <w:tc>
          <w:tcPr>
            <w:tcW w:w="7650" w:type="dxa"/>
          </w:tcPr>
          <w:p w14:paraId="2C98022D" w14:textId="76D20DFB" w:rsidR="00830BAE" w:rsidRPr="00164523" w:rsidRDefault="00830BAE" w:rsidP="00830BAE">
            <w:pPr>
              <w:pStyle w:val="NoSpacing"/>
              <w:rPr>
                <w:color w:val="4C94D8" w:themeColor="text2" w:themeTint="80"/>
              </w:rPr>
            </w:pPr>
            <w:r w:rsidRPr="00164523">
              <w:rPr>
                <w:color w:val="4C94D8" w:themeColor="text2" w:themeTint="80"/>
              </w:rPr>
              <w:t>Oversight and leadership responsibility for the research activity planning and execution, including mentorship external to the core team.</w:t>
            </w:r>
          </w:p>
        </w:tc>
      </w:tr>
      <w:tr w:rsidR="00164523" w:rsidRPr="00164523" w14:paraId="34B48D3B" w14:textId="77777777" w:rsidTr="00830BAE">
        <w:tc>
          <w:tcPr>
            <w:tcW w:w="3145" w:type="dxa"/>
          </w:tcPr>
          <w:p w14:paraId="5B803E04" w14:textId="2E9573B1" w:rsidR="00830BAE" w:rsidRPr="00164523" w:rsidRDefault="00830BAE" w:rsidP="00830BAE">
            <w:pPr>
              <w:pStyle w:val="NoSpacing"/>
              <w:rPr>
                <w:color w:val="4C94D8" w:themeColor="text2" w:themeTint="80"/>
              </w:rPr>
            </w:pPr>
            <w:r w:rsidRPr="00164523">
              <w:rPr>
                <w:color w:val="4C94D8" w:themeColor="text2" w:themeTint="80"/>
              </w:rPr>
              <w:t>Validation</w:t>
            </w:r>
          </w:p>
        </w:tc>
        <w:tc>
          <w:tcPr>
            <w:tcW w:w="7650" w:type="dxa"/>
          </w:tcPr>
          <w:p w14:paraId="61D7F3E5" w14:textId="71C82245" w:rsidR="00830BAE" w:rsidRPr="00164523" w:rsidRDefault="00830BAE" w:rsidP="00830BAE">
            <w:pPr>
              <w:pStyle w:val="NoSpacing"/>
              <w:rPr>
                <w:color w:val="4C94D8" w:themeColor="text2" w:themeTint="80"/>
              </w:rPr>
            </w:pPr>
            <w:r w:rsidRPr="00164523">
              <w:rPr>
                <w:color w:val="4C94D8" w:themeColor="text2" w:themeTint="80"/>
              </w:rPr>
              <w:t>Verification, whether as a part of the activity or separate, of the overall replication/reproducibility of results/experiments and other research outputs.</w:t>
            </w:r>
          </w:p>
        </w:tc>
      </w:tr>
      <w:tr w:rsidR="00164523" w:rsidRPr="00164523" w14:paraId="1622FD79" w14:textId="77777777" w:rsidTr="00830BAE">
        <w:tc>
          <w:tcPr>
            <w:tcW w:w="3145" w:type="dxa"/>
          </w:tcPr>
          <w:p w14:paraId="66DCC064" w14:textId="25C4E2BF" w:rsidR="00830BAE" w:rsidRPr="00164523" w:rsidRDefault="00830BAE" w:rsidP="00830BAE">
            <w:pPr>
              <w:pStyle w:val="NoSpacing"/>
              <w:rPr>
                <w:color w:val="4C94D8" w:themeColor="text2" w:themeTint="80"/>
              </w:rPr>
            </w:pPr>
            <w:r w:rsidRPr="00164523">
              <w:rPr>
                <w:color w:val="4C94D8" w:themeColor="text2" w:themeTint="80"/>
              </w:rPr>
              <w:t>Visualization</w:t>
            </w:r>
          </w:p>
        </w:tc>
        <w:tc>
          <w:tcPr>
            <w:tcW w:w="7650" w:type="dxa"/>
          </w:tcPr>
          <w:p w14:paraId="3DCDAAEC" w14:textId="1E9CD58B" w:rsidR="00830BAE" w:rsidRPr="00164523" w:rsidRDefault="00830BAE" w:rsidP="00830BAE">
            <w:pPr>
              <w:pStyle w:val="NoSpacing"/>
              <w:rPr>
                <w:color w:val="4C94D8" w:themeColor="text2" w:themeTint="80"/>
              </w:rPr>
            </w:pPr>
            <w:r w:rsidRPr="00164523">
              <w:rPr>
                <w:color w:val="4C94D8" w:themeColor="text2" w:themeTint="80"/>
              </w:rPr>
              <w:t>Preparation, creation and/or presentation of the published work, specifically visualization/data presentation.</w:t>
            </w:r>
          </w:p>
        </w:tc>
      </w:tr>
      <w:tr w:rsidR="00164523" w:rsidRPr="00164523" w14:paraId="32A82B88" w14:textId="77777777" w:rsidTr="00830BAE">
        <w:tc>
          <w:tcPr>
            <w:tcW w:w="3145" w:type="dxa"/>
          </w:tcPr>
          <w:p w14:paraId="6258CFB8" w14:textId="33BE66BB" w:rsidR="00830BAE" w:rsidRPr="00164523" w:rsidRDefault="00830BAE" w:rsidP="00830BAE">
            <w:pPr>
              <w:pStyle w:val="NoSpacing"/>
              <w:rPr>
                <w:color w:val="4C94D8" w:themeColor="text2" w:themeTint="80"/>
              </w:rPr>
            </w:pPr>
            <w:r w:rsidRPr="00164523">
              <w:rPr>
                <w:color w:val="4C94D8" w:themeColor="text2" w:themeTint="80"/>
              </w:rPr>
              <w:t>Writing – original draft</w:t>
            </w:r>
          </w:p>
        </w:tc>
        <w:tc>
          <w:tcPr>
            <w:tcW w:w="7650" w:type="dxa"/>
          </w:tcPr>
          <w:p w14:paraId="0425A143" w14:textId="5B8440BA" w:rsidR="00830BAE" w:rsidRPr="00164523" w:rsidRDefault="00830BAE" w:rsidP="00830BAE">
            <w:pPr>
              <w:pStyle w:val="NoSpacing"/>
              <w:rPr>
                <w:color w:val="4C94D8" w:themeColor="text2" w:themeTint="80"/>
              </w:rPr>
            </w:pPr>
            <w:r w:rsidRPr="00164523">
              <w:rPr>
                <w:color w:val="4C94D8" w:themeColor="text2" w:themeTint="80"/>
              </w:rPr>
              <w:t>Preparation, creation and/or presentation of the published work, specifically writing the initial draft (including substantive translation).</w:t>
            </w:r>
          </w:p>
        </w:tc>
      </w:tr>
      <w:tr w:rsidR="00164523" w:rsidRPr="00164523" w14:paraId="4F536CDB" w14:textId="77777777" w:rsidTr="00830BAE">
        <w:tc>
          <w:tcPr>
            <w:tcW w:w="3145" w:type="dxa"/>
          </w:tcPr>
          <w:p w14:paraId="618C8712" w14:textId="5059CE36" w:rsidR="00830BAE" w:rsidRPr="00164523" w:rsidRDefault="00830BAE" w:rsidP="00830BAE">
            <w:pPr>
              <w:pStyle w:val="NoSpacing"/>
              <w:rPr>
                <w:color w:val="4C94D8" w:themeColor="text2" w:themeTint="80"/>
              </w:rPr>
            </w:pPr>
            <w:r w:rsidRPr="00164523">
              <w:rPr>
                <w:color w:val="4C94D8" w:themeColor="text2" w:themeTint="80"/>
              </w:rPr>
              <w:t>Writing – review and editing</w:t>
            </w:r>
          </w:p>
        </w:tc>
        <w:tc>
          <w:tcPr>
            <w:tcW w:w="7650" w:type="dxa"/>
          </w:tcPr>
          <w:p w14:paraId="67269C9F" w14:textId="5104D0B0" w:rsidR="00830BAE" w:rsidRPr="00164523" w:rsidRDefault="00830BAE" w:rsidP="00830BAE">
            <w:pPr>
              <w:pStyle w:val="NoSpacing"/>
              <w:rPr>
                <w:color w:val="4C94D8" w:themeColor="text2" w:themeTint="80"/>
              </w:rPr>
            </w:pPr>
            <w:r w:rsidRPr="00164523">
              <w:rPr>
                <w:color w:val="4C94D8" w:themeColor="text2" w:themeTint="80"/>
              </w:rPr>
              <w:t>Preparation, creation and/or presentation of the published work by those from the original research group, specifically critical review, commentary or revision – including pre- or post-publication stages.</w:t>
            </w:r>
          </w:p>
        </w:tc>
      </w:tr>
    </w:tbl>
    <w:p w14:paraId="71F82D02" w14:textId="77777777" w:rsidR="00830BAE" w:rsidRDefault="00830BAE" w:rsidP="00830BAE">
      <w:pPr>
        <w:pStyle w:val="NoSpacing"/>
      </w:pPr>
    </w:p>
    <w:p w14:paraId="2075FC26" w14:textId="6F912829" w:rsidR="00830BAE" w:rsidRPr="00830BAE" w:rsidRDefault="00830BAE" w:rsidP="00830BAE">
      <w:pPr>
        <w:pStyle w:val="NoSpacing"/>
        <w:rPr>
          <w:b/>
          <w:bCs/>
        </w:rPr>
      </w:pPr>
      <w:r w:rsidRPr="00830BAE">
        <w:rPr>
          <w:b/>
          <w:bCs/>
        </w:rPr>
        <w:t>FUNDING ACKNOWLEDGEMENTS</w:t>
      </w:r>
    </w:p>
    <w:p w14:paraId="6490436A" w14:textId="615C8374" w:rsidR="00830BAE" w:rsidRPr="00164523" w:rsidRDefault="00830BAE" w:rsidP="00830BAE">
      <w:pPr>
        <w:pStyle w:val="NoSpacing"/>
        <w:rPr>
          <w:color w:val="4C94D8" w:themeColor="text2" w:themeTint="80"/>
        </w:rPr>
      </w:pPr>
      <w:r w:rsidRPr="00164523">
        <w:rPr>
          <w:color w:val="4C94D8" w:themeColor="text2" w:themeTint="80"/>
        </w:rPr>
        <w:t xml:space="preserve">Here, </w:t>
      </w:r>
      <w:proofErr w:type="gramStart"/>
      <w:r w:rsidRPr="00164523">
        <w:rPr>
          <w:color w:val="4C94D8" w:themeColor="text2" w:themeTint="80"/>
        </w:rPr>
        <w:t>list</w:t>
      </w:r>
      <w:proofErr w:type="gramEnd"/>
      <w:r w:rsidRPr="00164523">
        <w:rPr>
          <w:color w:val="4C94D8" w:themeColor="text2" w:themeTint="80"/>
        </w:rPr>
        <w:t xml:space="preserve"> any funding that contributed to the project. If funding is tied to a specific person (e.g., training grant), indicate that here as well. </w:t>
      </w:r>
    </w:p>
    <w:p w14:paraId="1FE6595D" w14:textId="7B037737" w:rsidR="00430416" w:rsidRDefault="00430416" w:rsidP="00430416">
      <w:pPr>
        <w:pStyle w:val="Heading2"/>
      </w:pPr>
      <w:commentRangeStart w:id="4"/>
      <w:r>
        <w:t>DOCUMENTS</w:t>
      </w:r>
      <w:commentRangeEnd w:id="4"/>
      <w:r w:rsidR="00AB5901">
        <w:rPr>
          <w:rStyle w:val="CommentReference"/>
          <w:rFonts w:asciiTheme="minorHAnsi" w:eastAsiaTheme="minorHAnsi" w:hAnsiTheme="minorHAnsi" w:cstheme="minorBidi"/>
          <w:color w:val="auto"/>
        </w:rPr>
        <w:commentReference w:id="4"/>
      </w:r>
    </w:p>
    <w:p w14:paraId="4AA65CF4" w14:textId="6FF16FCD" w:rsidR="006A0832" w:rsidRPr="00164523" w:rsidRDefault="00430416" w:rsidP="00430416">
      <w:pPr>
        <w:pStyle w:val="NoSpacing"/>
        <w:rPr>
          <w:color w:val="4C94D8" w:themeColor="text2" w:themeTint="80"/>
        </w:rPr>
      </w:pPr>
      <w:r w:rsidRPr="00164523">
        <w:rPr>
          <w:color w:val="4C94D8" w:themeColor="text2" w:themeTint="80"/>
        </w:rPr>
        <w:t xml:space="preserve">In this section, describe where files can be found, e.g., a shared Box or Google Drive folder. Documents that are restricted due to containing personally identifiable information (PII) may be in different locations. This should be described, and conditions of access should also be described (e.g., only individuals listed on the IRB may be able </w:t>
      </w:r>
      <w:r w:rsidRPr="00164523">
        <w:rPr>
          <w:color w:val="4C94D8" w:themeColor="text2" w:themeTint="80"/>
        </w:rPr>
        <w:lastRenderedPageBreak/>
        <w:t>to access those files). Use the following table to describe the necessary documents.</w:t>
      </w:r>
      <w:r w:rsidR="006A0832" w:rsidRPr="00164523">
        <w:rPr>
          <w:color w:val="4C94D8" w:themeColor="text2" w:themeTint="80"/>
        </w:rPr>
        <w:t xml:space="preserve"> For folders with restricted access (e.g., Box, Google Drive, Microsoft OneNote) include the name of the person that owns the folder.</w:t>
      </w:r>
    </w:p>
    <w:p w14:paraId="035087A8" w14:textId="77777777" w:rsidR="00AF622C" w:rsidRPr="00164523" w:rsidRDefault="00AF622C" w:rsidP="00430416">
      <w:pPr>
        <w:pStyle w:val="NoSpacing"/>
        <w:rPr>
          <w:color w:val="4C94D8" w:themeColor="text2" w:themeTint="80"/>
        </w:rPr>
      </w:pPr>
    </w:p>
    <w:p w14:paraId="4BEE98B6" w14:textId="71C5607F" w:rsidR="00AF622C" w:rsidRPr="00164523" w:rsidRDefault="00AF622C" w:rsidP="00430416">
      <w:pPr>
        <w:pStyle w:val="NoSpacing"/>
        <w:rPr>
          <w:color w:val="4C94D8" w:themeColor="text2" w:themeTint="80"/>
        </w:rPr>
      </w:pPr>
      <w:r w:rsidRPr="00164523">
        <w:rPr>
          <w:color w:val="4C94D8" w:themeColor="text2" w:themeTint="80"/>
        </w:rPr>
        <w:t>If there is an IRB or ACUP, include those approved files in this table as well (recruitment materials, consent form, questionnaires, etc.)</w:t>
      </w:r>
    </w:p>
    <w:p w14:paraId="00561CE4" w14:textId="77777777" w:rsidR="00430416" w:rsidRDefault="00430416" w:rsidP="00430416">
      <w:pPr>
        <w:pStyle w:val="NoSpacing"/>
      </w:pPr>
    </w:p>
    <w:tbl>
      <w:tblPr>
        <w:tblW w:w="10890" w:type="dxa"/>
        <w:tblInd w:w="-8" w:type="dxa"/>
        <w:tblBorders>
          <w:top w:val="outset" w:sz="6" w:space="0" w:color="auto"/>
          <w:left w:val="outset" w:sz="6" w:space="0" w:color="auto"/>
          <w:bottom w:val="outset" w:sz="6" w:space="0" w:color="auto"/>
          <w:right w:val="outset" w:sz="6" w:space="0" w:color="auto"/>
        </w:tblBorders>
        <w:tblCellMar>
          <w:top w:w="14" w:type="dxa"/>
          <w:bottom w:w="14" w:type="dxa"/>
        </w:tblCellMar>
        <w:tblLook w:val="04A0" w:firstRow="1" w:lastRow="0" w:firstColumn="1" w:lastColumn="0" w:noHBand="0" w:noVBand="1"/>
      </w:tblPr>
      <w:tblGrid>
        <w:gridCol w:w="934"/>
        <w:gridCol w:w="2551"/>
        <w:gridCol w:w="2969"/>
        <w:gridCol w:w="4436"/>
      </w:tblGrid>
      <w:tr w:rsidR="006A0832" w:rsidRPr="0067209F" w14:paraId="22A28F8D" w14:textId="4AB12CCC" w:rsidTr="00E9125B">
        <w:trPr>
          <w:trHeight w:val="300"/>
        </w:trPr>
        <w:tc>
          <w:tcPr>
            <w:tcW w:w="934" w:type="dxa"/>
            <w:tcBorders>
              <w:top w:val="single" w:sz="6" w:space="0" w:color="auto"/>
              <w:left w:val="single" w:sz="6" w:space="0" w:color="auto"/>
              <w:bottom w:val="single" w:sz="6" w:space="0" w:color="auto"/>
              <w:right w:val="single" w:sz="6" w:space="0" w:color="auto"/>
            </w:tcBorders>
          </w:tcPr>
          <w:p w14:paraId="159234C1" w14:textId="77777777" w:rsidR="006A0832" w:rsidRPr="0067209F" w:rsidRDefault="006A0832" w:rsidP="00122369">
            <w:pPr>
              <w:pStyle w:val="NoSpacing"/>
              <w:rPr>
                <w:b/>
                <w:bCs/>
              </w:rPr>
            </w:pPr>
            <w:r w:rsidRPr="0067209F">
              <w:rPr>
                <w:b/>
                <w:bCs/>
              </w:rPr>
              <w:t>Format</w:t>
            </w:r>
          </w:p>
        </w:tc>
        <w:tc>
          <w:tcPr>
            <w:tcW w:w="2551" w:type="dxa"/>
            <w:tcBorders>
              <w:top w:val="single" w:sz="6" w:space="0" w:color="auto"/>
              <w:left w:val="single" w:sz="6" w:space="0" w:color="auto"/>
              <w:bottom w:val="single" w:sz="6" w:space="0" w:color="auto"/>
              <w:right w:val="single" w:sz="6" w:space="0" w:color="auto"/>
            </w:tcBorders>
            <w:shd w:val="clear" w:color="auto" w:fill="auto"/>
            <w:hideMark/>
          </w:tcPr>
          <w:p w14:paraId="24FE8175" w14:textId="77777777" w:rsidR="006A0832" w:rsidRPr="0067209F" w:rsidRDefault="006A0832" w:rsidP="00122369">
            <w:pPr>
              <w:pStyle w:val="NoSpacing"/>
              <w:rPr>
                <w:b/>
                <w:bCs/>
              </w:rPr>
            </w:pPr>
            <w:r w:rsidRPr="0067209F">
              <w:rPr>
                <w:b/>
                <w:bCs/>
              </w:rPr>
              <w:t>Title </w:t>
            </w:r>
          </w:p>
        </w:tc>
        <w:tc>
          <w:tcPr>
            <w:tcW w:w="2969" w:type="dxa"/>
            <w:tcBorders>
              <w:top w:val="single" w:sz="6" w:space="0" w:color="auto"/>
              <w:left w:val="single" w:sz="6" w:space="0" w:color="auto"/>
              <w:bottom w:val="single" w:sz="6" w:space="0" w:color="auto"/>
              <w:right w:val="single" w:sz="6" w:space="0" w:color="auto"/>
            </w:tcBorders>
            <w:shd w:val="clear" w:color="auto" w:fill="auto"/>
            <w:hideMark/>
          </w:tcPr>
          <w:p w14:paraId="52B91D36" w14:textId="77777777" w:rsidR="006A0832" w:rsidRPr="0067209F" w:rsidRDefault="006A0832" w:rsidP="00122369">
            <w:pPr>
              <w:pStyle w:val="NoSpacing"/>
              <w:rPr>
                <w:b/>
                <w:bCs/>
              </w:rPr>
            </w:pPr>
            <w:r w:rsidRPr="0067209F">
              <w:rPr>
                <w:b/>
                <w:bCs/>
              </w:rPr>
              <w:t>Description </w:t>
            </w:r>
          </w:p>
        </w:tc>
        <w:tc>
          <w:tcPr>
            <w:tcW w:w="4436" w:type="dxa"/>
            <w:tcBorders>
              <w:top w:val="single" w:sz="6" w:space="0" w:color="auto"/>
              <w:left w:val="single" w:sz="6" w:space="0" w:color="auto"/>
              <w:bottom w:val="single" w:sz="6" w:space="0" w:color="auto"/>
              <w:right w:val="single" w:sz="6" w:space="0" w:color="auto"/>
            </w:tcBorders>
          </w:tcPr>
          <w:p w14:paraId="0A1060E9" w14:textId="2A125063" w:rsidR="006A0832" w:rsidRPr="0067209F" w:rsidRDefault="006A0832" w:rsidP="00122369">
            <w:pPr>
              <w:pStyle w:val="NoSpacing"/>
              <w:rPr>
                <w:b/>
                <w:bCs/>
              </w:rPr>
            </w:pPr>
            <w:r>
              <w:rPr>
                <w:b/>
                <w:bCs/>
              </w:rPr>
              <w:t>Location</w:t>
            </w:r>
          </w:p>
        </w:tc>
      </w:tr>
      <w:tr w:rsidR="006A0832" w:rsidRPr="0067209F" w14:paraId="4FFE3D3E" w14:textId="3162731B" w:rsidTr="00E9125B">
        <w:trPr>
          <w:trHeight w:val="300"/>
        </w:trPr>
        <w:tc>
          <w:tcPr>
            <w:tcW w:w="934" w:type="dxa"/>
            <w:tcBorders>
              <w:top w:val="single" w:sz="6" w:space="0" w:color="auto"/>
              <w:left w:val="single" w:sz="6" w:space="0" w:color="auto"/>
              <w:bottom w:val="single" w:sz="6" w:space="0" w:color="auto"/>
              <w:right w:val="single" w:sz="6" w:space="0" w:color="auto"/>
            </w:tcBorders>
          </w:tcPr>
          <w:p w14:paraId="5169D7CF" w14:textId="6C05FAF1" w:rsidR="003A47B3" w:rsidRPr="0067209F" w:rsidRDefault="006A0832" w:rsidP="003A47B3">
            <w:pPr>
              <w:pStyle w:val="NoSpacing"/>
            </w:pPr>
            <w:r w:rsidRPr="0067209F">
              <w:t>.</w:t>
            </w:r>
            <w:proofErr w:type="spellStart"/>
            <w:r w:rsidR="003A47B3">
              <w:t>py</w:t>
            </w:r>
            <w:proofErr w:type="spellEnd"/>
          </w:p>
          <w:p w14:paraId="6488F3E4" w14:textId="08C4588B" w:rsidR="003A47B3" w:rsidRPr="0067209F" w:rsidRDefault="003A47B3" w:rsidP="00122369">
            <w:pPr>
              <w:pStyle w:val="NoSpacing"/>
            </w:pPr>
            <w:r>
              <w:t>Python</w:t>
            </w:r>
          </w:p>
        </w:tc>
        <w:tc>
          <w:tcPr>
            <w:tcW w:w="2551" w:type="dxa"/>
            <w:tcBorders>
              <w:top w:val="single" w:sz="6" w:space="0" w:color="auto"/>
              <w:left w:val="single" w:sz="6" w:space="0" w:color="auto"/>
              <w:bottom w:val="single" w:sz="6" w:space="0" w:color="auto"/>
              <w:right w:val="single" w:sz="6" w:space="0" w:color="auto"/>
            </w:tcBorders>
            <w:shd w:val="clear" w:color="auto" w:fill="auto"/>
          </w:tcPr>
          <w:p w14:paraId="75016DE8" w14:textId="01884F0B" w:rsidR="006A0832" w:rsidRPr="0067209F" w:rsidRDefault="003A47B3" w:rsidP="00122369">
            <w:pPr>
              <w:pStyle w:val="NoSpacing"/>
            </w:pPr>
            <w:r>
              <w:t>Superfund.py</w:t>
            </w:r>
          </w:p>
        </w:tc>
        <w:tc>
          <w:tcPr>
            <w:tcW w:w="2969" w:type="dxa"/>
            <w:tcBorders>
              <w:top w:val="single" w:sz="6" w:space="0" w:color="auto"/>
              <w:left w:val="single" w:sz="6" w:space="0" w:color="auto"/>
              <w:bottom w:val="single" w:sz="6" w:space="0" w:color="auto"/>
              <w:right w:val="single" w:sz="6" w:space="0" w:color="auto"/>
            </w:tcBorders>
            <w:shd w:val="clear" w:color="auto" w:fill="auto"/>
          </w:tcPr>
          <w:p w14:paraId="25EF6786" w14:textId="77777777" w:rsidR="006A0832" w:rsidRDefault="003A47B3" w:rsidP="00122369">
            <w:pPr>
              <w:pStyle w:val="NoSpacing"/>
            </w:pPr>
            <w:r>
              <w:t>Python file containing the execution script for the program.</w:t>
            </w:r>
          </w:p>
          <w:p w14:paraId="52E255B1" w14:textId="556AEB2D" w:rsidR="003A47B3" w:rsidRPr="0067209F" w:rsidRDefault="003A47B3" w:rsidP="00122369">
            <w:pPr>
              <w:pStyle w:val="NoSpacing"/>
            </w:pPr>
            <w:r>
              <w:t xml:space="preserve">There are two versions of this file for the two different versions of superfund programs, one that only utilizes the xlsx file given by the user, and one that uses </w:t>
            </w:r>
            <w:r w:rsidR="00E9125B">
              <w:t>the EPA list site given by the user and/or the xlsx file</w:t>
            </w:r>
          </w:p>
        </w:tc>
        <w:tc>
          <w:tcPr>
            <w:tcW w:w="4436" w:type="dxa"/>
            <w:tcBorders>
              <w:top w:val="single" w:sz="6" w:space="0" w:color="auto"/>
              <w:left w:val="single" w:sz="6" w:space="0" w:color="auto"/>
              <w:bottom w:val="single" w:sz="6" w:space="0" w:color="auto"/>
              <w:right w:val="single" w:sz="6" w:space="0" w:color="auto"/>
            </w:tcBorders>
          </w:tcPr>
          <w:p w14:paraId="7B9AE2CA" w14:textId="77777777" w:rsidR="006A0832" w:rsidRDefault="00E9125B" w:rsidP="00122369">
            <w:pPr>
              <w:pStyle w:val="NoSpacing"/>
            </w:pPr>
            <w:proofErr w:type="spellStart"/>
            <w:r>
              <w:t>Github</w:t>
            </w:r>
            <w:proofErr w:type="spellEnd"/>
            <w:r>
              <w:t xml:space="preserve"> repository (Hosted by Mike Barton)</w:t>
            </w:r>
          </w:p>
          <w:p w14:paraId="0695FEEF" w14:textId="77777777" w:rsidR="00E9125B" w:rsidRDefault="00E9125B" w:rsidP="00122369">
            <w:pPr>
              <w:pStyle w:val="NoSpacing"/>
            </w:pPr>
            <w:r>
              <w:t>Link to xlsx only version:</w:t>
            </w:r>
          </w:p>
          <w:p w14:paraId="03BB2100" w14:textId="77777777" w:rsidR="00E9125B" w:rsidRDefault="00E9125B" w:rsidP="00122369">
            <w:pPr>
              <w:pStyle w:val="NoSpacing"/>
            </w:pPr>
            <w:hyperlink r:id="rId14" w:history="1">
              <w:r w:rsidRPr="00F507D9">
                <w:rPr>
                  <w:rStyle w:val="Hyperlink"/>
                </w:rPr>
                <w:t>https://github.com/bartonmike/superfund-npl-scraper/tree/main/superfund_xlsx</w:t>
              </w:r>
            </w:hyperlink>
            <w:r>
              <w:t xml:space="preserve"> </w:t>
            </w:r>
          </w:p>
          <w:p w14:paraId="791A3781" w14:textId="77777777" w:rsidR="00E9125B" w:rsidRDefault="00E9125B" w:rsidP="00122369">
            <w:pPr>
              <w:pStyle w:val="NoSpacing"/>
            </w:pPr>
            <w:r>
              <w:t xml:space="preserve">Link to xlsx and/or site version: </w:t>
            </w:r>
          </w:p>
          <w:p w14:paraId="49D1B9B9" w14:textId="77777777" w:rsidR="00E9125B" w:rsidRDefault="00E9125B" w:rsidP="00122369">
            <w:pPr>
              <w:pStyle w:val="NoSpacing"/>
            </w:pPr>
            <w:hyperlink r:id="rId15" w:history="1">
              <w:r w:rsidRPr="00F507D9">
                <w:rPr>
                  <w:rStyle w:val="Hyperlink"/>
                </w:rPr>
                <w:t>https://github.com/bartonmike/superfund-npl-scraper/tree/main/superfund_site_and_xlsxv</w:t>
              </w:r>
            </w:hyperlink>
            <w:r>
              <w:t xml:space="preserve"> </w:t>
            </w:r>
          </w:p>
          <w:p w14:paraId="28E6AFF2" w14:textId="7736FA9E" w:rsidR="00E9125B" w:rsidRPr="0067209F" w:rsidRDefault="00E9125B" w:rsidP="00122369">
            <w:pPr>
              <w:pStyle w:val="NoSpacing"/>
            </w:pPr>
          </w:p>
        </w:tc>
      </w:tr>
      <w:tr w:rsidR="00E9125B" w:rsidRPr="0067209F" w14:paraId="59471C32" w14:textId="34F8A84A" w:rsidTr="00E9125B">
        <w:trPr>
          <w:trHeight w:val="300"/>
        </w:trPr>
        <w:tc>
          <w:tcPr>
            <w:tcW w:w="934" w:type="dxa"/>
            <w:tcBorders>
              <w:top w:val="single" w:sz="6" w:space="0" w:color="auto"/>
              <w:left w:val="single" w:sz="6" w:space="0" w:color="auto"/>
              <w:bottom w:val="single" w:sz="6" w:space="0" w:color="auto"/>
              <w:right w:val="single" w:sz="6" w:space="0" w:color="auto"/>
            </w:tcBorders>
          </w:tcPr>
          <w:p w14:paraId="052F2EDC" w14:textId="59C45FB6" w:rsidR="00E9125B" w:rsidRDefault="00E9125B" w:rsidP="00E9125B">
            <w:pPr>
              <w:pStyle w:val="NoSpacing"/>
            </w:pPr>
            <w:r>
              <w:t>.txt</w:t>
            </w:r>
          </w:p>
          <w:p w14:paraId="6AA0D4DF" w14:textId="51A3D165" w:rsidR="00E9125B" w:rsidRPr="0067209F" w:rsidRDefault="00E9125B" w:rsidP="00E9125B">
            <w:pPr>
              <w:pStyle w:val="NoSpacing"/>
            </w:pPr>
            <w:r>
              <w:t>Text file</w:t>
            </w:r>
          </w:p>
          <w:p w14:paraId="421BC3D3" w14:textId="0458DA18" w:rsidR="00E9125B" w:rsidRPr="0067209F" w:rsidRDefault="00E9125B" w:rsidP="00E9125B">
            <w:pPr>
              <w:pStyle w:val="NoSpacing"/>
            </w:pPr>
          </w:p>
        </w:tc>
        <w:tc>
          <w:tcPr>
            <w:tcW w:w="2551" w:type="dxa"/>
            <w:tcBorders>
              <w:top w:val="single" w:sz="6" w:space="0" w:color="auto"/>
              <w:left w:val="single" w:sz="6" w:space="0" w:color="auto"/>
              <w:bottom w:val="single" w:sz="6" w:space="0" w:color="auto"/>
              <w:right w:val="single" w:sz="6" w:space="0" w:color="auto"/>
            </w:tcBorders>
            <w:shd w:val="clear" w:color="auto" w:fill="auto"/>
          </w:tcPr>
          <w:p w14:paraId="3E3456C3" w14:textId="3920220F" w:rsidR="00E9125B" w:rsidRPr="0067209F" w:rsidRDefault="00E9125B" w:rsidP="00E9125B">
            <w:pPr>
              <w:pStyle w:val="NoSpacing"/>
            </w:pPr>
            <w:r>
              <w:t>Requirements.txt</w:t>
            </w:r>
          </w:p>
        </w:tc>
        <w:tc>
          <w:tcPr>
            <w:tcW w:w="2969" w:type="dxa"/>
            <w:tcBorders>
              <w:top w:val="single" w:sz="6" w:space="0" w:color="auto"/>
              <w:left w:val="single" w:sz="6" w:space="0" w:color="auto"/>
              <w:bottom w:val="single" w:sz="6" w:space="0" w:color="auto"/>
              <w:right w:val="single" w:sz="6" w:space="0" w:color="auto"/>
            </w:tcBorders>
            <w:shd w:val="clear" w:color="auto" w:fill="auto"/>
          </w:tcPr>
          <w:p w14:paraId="78F139E6" w14:textId="775ECA7D" w:rsidR="00E9125B" w:rsidRPr="0067209F" w:rsidRDefault="00E9125B" w:rsidP="00E9125B">
            <w:pPr>
              <w:pStyle w:val="NoSpacing"/>
            </w:pPr>
            <w:r>
              <w:t>Txt file that contains the required python packages for executing the superfund.py scripts. There are two versions of this file for the different superfund.py versions.</w:t>
            </w:r>
          </w:p>
        </w:tc>
        <w:tc>
          <w:tcPr>
            <w:tcW w:w="4436" w:type="dxa"/>
            <w:tcBorders>
              <w:top w:val="single" w:sz="6" w:space="0" w:color="auto"/>
              <w:left w:val="single" w:sz="6" w:space="0" w:color="auto"/>
              <w:bottom w:val="single" w:sz="6" w:space="0" w:color="auto"/>
              <w:right w:val="single" w:sz="6" w:space="0" w:color="auto"/>
            </w:tcBorders>
          </w:tcPr>
          <w:p w14:paraId="597CBFE0" w14:textId="77777777" w:rsidR="00E9125B" w:rsidRDefault="00E9125B" w:rsidP="00E9125B">
            <w:pPr>
              <w:pStyle w:val="NoSpacing"/>
            </w:pPr>
            <w:proofErr w:type="spellStart"/>
            <w:r>
              <w:t>Github</w:t>
            </w:r>
            <w:proofErr w:type="spellEnd"/>
            <w:r>
              <w:t xml:space="preserve"> repository (Hosted by Mike Barton)</w:t>
            </w:r>
          </w:p>
          <w:p w14:paraId="21D9D76F" w14:textId="77777777" w:rsidR="00E9125B" w:rsidRDefault="00E9125B" w:rsidP="00E9125B">
            <w:pPr>
              <w:pStyle w:val="NoSpacing"/>
            </w:pPr>
            <w:r>
              <w:t>Link to xlsx only version:</w:t>
            </w:r>
          </w:p>
          <w:p w14:paraId="3D2A75BF" w14:textId="77777777" w:rsidR="00E9125B" w:rsidRDefault="00E9125B" w:rsidP="00E9125B">
            <w:pPr>
              <w:pStyle w:val="NoSpacing"/>
            </w:pPr>
            <w:hyperlink r:id="rId16" w:history="1">
              <w:r w:rsidRPr="00F507D9">
                <w:rPr>
                  <w:rStyle w:val="Hyperlink"/>
                </w:rPr>
                <w:t>https://github.com/bartonmike/superfund-npl-scraper/tree/main/superfund_xlsx</w:t>
              </w:r>
            </w:hyperlink>
            <w:r>
              <w:t xml:space="preserve"> </w:t>
            </w:r>
          </w:p>
          <w:p w14:paraId="20F3F19C" w14:textId="77777777" w:rsidR="00E9125B" w:rsidRDefault="00E9125B" w:rsidP="00E9125B">
            <w:pPr>
              <w:pStyle w:val="NoSpacing"/>
            </w:pPr>
            <w:r>
              <w:t xml:space="preserve">Link to xlsx and/or site version: </w:t>
            </w:r>
          </w:p>
          <w:p w14:paraId="4988C39D" w14:textId="77777777" w:rsidR="00E9125B" w:rsidRDefault="00E9125B" w:rsidP="00E9125B">
            <w:pPr>
              <w:pStyle w:val="NoSpacing"/>
            </w:pPr>
            <w:hyperlink r:id="rId17" w:history="1">
              <w:r w:rsidRPr="00F507D9">
                <w:rPr>
                  <w:rStyle w:val="Hyperlink"/>
                </w:rPr>
                <w:t>https://github.com/bartonmike/superfund-npl-scraper/tree/main/superfund_site_and_xlsxv</w:t>
              </w:r>
            </w:hyperlink>
            <w:r>
              <w:t xml:space="preserve"> </w:t>
            </w:r>
          </w:p>
          <w:p w14:paraId="425CDC66" w14:textId="77777777" w:rsidR="00E9125B" w:rsidRPr="0067209F" w:rsidRDefault="00E9125B" w:rsidP="00E9125B">
            <w:pPr>
              <w:pStyle w:val="NoSpacing"/>
            </w:pPr>
          </w:p>
        </w:tc>
      </w:tr>
    </w:tbl>
    <w:p w14:paraId="287B199C" w14:textId="77777777" w:rsidR="00430416" w:rsidRDefault="00430416" w:rsidP="00430416">
      <w:pPr>
        <w:pStyle w:val="NoSpacing"/>
      </w:pPr>
    </w:p>
    <w:p w14:paraId="3254E22B" w14:textId="79A6C2CB" w:rsidR="006A0832" w:rsidRDefault="006A0832" w:rsidP="006A0832">
      <w:pPr>
        <w:pStyle w:val="NoSpacing"/>
      </w:pPr>
      <w:r w:rsidRPr="00830BAE">
        <w:rPr>
          <w:b/>
          <w:bCs/>
        </w:rPr>
        <w:t>FILE NAVIGATION</w:t>
      </w:r>
      <w:r>
        <w:t xml:space="preserve"> </w:t>
      </w:r>
    </w:p>
    <w:p w14:paraId="7E3345AB" w14:textId="77777777" w:rsidR="00E9125B" w:rsidRDefault="00E9125B" w:rsidP="006A0832">
      <w:pPr>
        <w:pStyle w:val="NoSpacing"/>
      </w:pPr>
    </w:p>
    <w:p w14:paraId="0C73382C" w14:textId="3FAE55E4" w:rsidR="00E9125B" w:rsidRDefault="00E9125B" w:rsidP="006A0832">
      <w:pPr>
        <w:pStyle w:val="NoSpacing"/>
      </w:pPr>
      <w:r>
        <w:t xml:space="preserve">All programs and files can be found on the </w:t>
      </w:r>
      <w:proofErr w:type="spellStart"/>
      <w:r>
        <w:t>github</w:t>
      </w:r>
      <w:proofErr w:type="spellEnd"/>
      <w:r>
        <w:t xml:space="preserve"> repository accessed through this link: </w:t>
      </w:r>
      <w:hyperlink r:id="rId18" w:history="1">
        <w:r w:rsidRPr="00F507D9">
          <w:rPr>
            <w:rStyle w:val="Hyperlink"/>
          </w:rPr>
          <w:t>https://github.com/bartonmike/superfund-npl-scraper</w:t>
        </w:r>
      </w:hyperlink>
      <w:r>
        <w:t xml:space="preserve"> </w:t>
      </w:r>
    </w:p>
    <w:p w14:paraId="0496C324" w14:textId="77777777" w:rsidR="00E9125B" w:rsidRDefault="00E9125B" w:rsidP="006A0832">
      <w:pPr>
        <w:pStyle w:val="NoSpacing"/>
      </w:pPr>
    </w:p>
    <w:p w14:paraId="0B5CA589" w14:textId="181C3E5A" w:rsidR="00E9125B" w:rsidRDefault="00E9125B" w:rsidP="006A0832">
      <w:pPr>
        <w:pStyle w:val="NoSpacing"/>
      </w:pPr>
      <w:r>
        <w:t>The files in the repository can be broken down into three separate sections:</w:t>
      </w:r>
    </w:p>
    <w:p w14:paraId="2B2F65B0" w14:textId="61CF3203" w:rsidR="00E9125B" w:rsidRDefault="00E9125B" w:rsidP="00E9125B">
      <w:pPr>
        <w:pStyle w:val="NoSpacing"/>
        <w:numPr>
          <w:ilvl w:val="0"/>
          <w:numId w:val="5"/>
        </w:numPr>
      </w:pPr>
      <w:r>
        <w:t>Folder containing the superfund.py and requirements.txt needed for the site and xlsx version of the code</w:t>
      </w:r>
    </w:p>
    <w:p w14:paraId="6124E6D2" w14:textId="741041B7" w:rsidR="00E9125B" w:rsidRDefault="00E9125B" w:rsidP="00E9125B">
      <w:pPr>
        <w:pStyle w:val="NoSpacing"/>
        <w:numPr>
          <w:ilvl w:val="0"/>
          <w:numId w:val="5"/>
        </w:numPr>
      </w:pPr>
      <w:r>
        <w:t>Folder containing the superfund.py and requirements.txt needed for the xlsx only version of the code</w:t>
      </w:r>
    </w:p>
    <w:p w14:paraId="6A75E1BF" w14:textId="7E25AFBE" w:rsidR="00E9125B" w:rsidRDefault="00E9125B" w:rsidP="00E9125B">
      <w:pPr>
        <w:pStyle w:val="NoSpacing"/>
        <w:numPr>
          <w:ilvl w:val="0"/>
          <w:numId w:val="5"/>
        </w:numPr>
      </w:pPr>
      <w:r>
        <w:t>The README file containing the instructions on how to run the code and what it does</w:t>
      </w:r>
    </w:p>
    <w:p w14:paraId="2618F83B" w14:textId="143170B3" w:rsidR="00E9125B" w:rsidRDefault="00E9125B" w:rsidP="00E9125B">
      <w:pPr>
        <w:pStyle w:val="NoSpacing"/>
      </w:pPr>
    </w:p>
    <w:p w14:paraId="76A94B32" w14:textId="55953224" w:rsidR="00E9125B" w:rsidRDefault="00E9125B" w:rsidP="00E9125B">
      <w:pPr>
        <w:pStyle w:val="NoSpacing"/>
      </w:pPr>
      <w:r>
        <w:t xml:space="preserve">Outline of how the files appear in the repository: </w:t>
      </w:r>
    </w:p>
    <w:p w14:paraId="28D9A036" w14:textId="30BB1B2D" w:rsidR="00E9125B" w:rsidRDefault="00E9125B" w:rsidP="00E9125B">
      <w:pPr>
        <w:pStyle w:val="NoSpacing"/>
        <w:numPr>
          <w:ilvl w:val="0"/>
          <w:numId w:val="6"/>
        </w:numPr>
      </w:pPr>
      <w:proofErr w:type="spellStart"/>
      <w:r>
        <w:t>superfund_site_and_xlsx</w:t>
      </w:r>
      <w:proofErr w:type="spellEnd"/>
      <w:r>
        <w:t xml:space="preserve"> (folder)</w:t>
      </w:r>
    </w:p>
    <w:p w14:paraId="587F10D0" w14:textId="094BD05B" w:rsidR="00E9125B" w:rsidRDefault="00E9125B" w:rsidP="00E9125B">
      <w:pPr>
        <w:pStyle w:val="NoSpacing"/>
        <w:numPr>
          <w:ilvl w:val="1"/>
          <w:numId w:val="6"/>
        </w:numPr>
      </w:pPr>
      <w:r>
        <w:t>superfund.py</w:t>
      </w:r>
    </w:p>
    <w:p w14:paraId="3598EA7D" w14:textId="15EC7D50" w:rsidR="00E9125B" w:rsidRDefault="00E9125B" w:rsidP="00E9125B">
      <w:pPr>
        <w:pStyle w:val="NoSpacing"/>
        <w:numPr>
          <w:ilvl w:val="1"/>
          <w:numId w:val="6"/>
        </w:numPr>
      </w:pPr>
      <w:r>
        <w:t>requirements.txt</w:t>
      </w:r>
    </w:p>
    <w:p w14:paraId="71BD79E2" w14:textId="38FF853C" w:rsidR="00E9125B" w:rsidRDefault="00E9125B" w:rsidP="00E9125B">
      <w:pPr>
        <w:pStyle w:val="NoSpacing"/>
        <w:numPr>
          <w:ilvl w:val="0"/>
          <w:numId w:val="6"/>
        </w:numPr>
      </w:pPr>
      <w:proofErr w:type="spellStart"/>
      <w:r>
        <w:t>superfund_xlsx</w:t>
      </w:r>
      <w:proofErr w:type="spellEnd"/>
      <w:r>
        <w:t xml:space="preserve"> (folder)</w:t>
      </w:r>
    </w:p>
    <w:p w14:paraId="2174A296" w14:textId="2D2BD133" w:rsidR="00E9125B" w:rsidRDefault="00E9125B" w:rsidP="00E9125B">
      <w:pPr>
        <w:pStyle w:val="NoSpacing"/>
        <w:numPr>
          <w:ilvl w:val="1"/>
          <w:numId w:val="6"/>
        </w:numPr>
      </w:pPr>
      <w:r>
        <w:t>superfund.py</w:t>
      </w:r>
    </w:p>
    <w:p w14:paraId="3416D8B5" w14:textId="3FEBBBDB" w:rsidR="00E9125B" w:rsidRDefault="00E9125B" w:rsidP="00E9125B">
      <w:pPr>
        <w:pStyle w:val="NoSpacing"/>
        <w:numPr>
          <w:ilvl w:val="1"/>
          <w:numId w:val="6"/>
        </w:numPr>
      </w:pPr>
      <w:r>
        <w:t>requirements.txt</w:t>
      </w:r>
    </w:p>
    <w:p w14:paraId="0CD568B8" w14:textId="7B8639D9" w:rsidR="00E9125B" w:rsidRDefault="00E9125B" w:rsidP="00E9125B">
      <w:pPr>
        <w:pStyle w:val="NoSpacing"/>
        <w:numPr>
          <w:ilvl w:val="0"/>
          <w:numId w:val="6"/>
        </w:numPr>
      </w:pPr>
      <w:r>
        <w:t>README.md</w:t>
      </w:r>
    </w:p>
    <w:p w14:paraId="289D0AEA" w14:textId="5BA46EB1" w:rsidR="006A0832" w:rsidRPr="00164523" w:rsidRDefault="006A0832" w:rsidP="00430416">
      <w:pPr>
        <w:pStyle w:val="NoSpacing"/>
        <w:rPr>
          <w:color w:val="4C94D8" w:themeColor="text2" w:themeTint="80"/>
        </w:rPr>
      </w:pPr>
      <w:r w:rsidRPr="00164523">
        <w:rPr>
          <w:color w:val="4C94D8" w:themeColor="text2" w:themeTint="80"/>
        </w:rPr>
        <w:t xml:space="preserve">Describe where </w:t>
      </w:r>
      <w:r w:rsidR="00DF5358" w:rsidRPr="00164523">
        <w:rPr>
          <w:color w:val="4C94D8" w:themeColor="text2" w:themeTint="80"/>
        </w:rPr>
        <w:t>information in files</w:t>
      </w:r>
      <w:r w:rsidRPr="00164523">
        <w:rPr>
          <w:color w:val="4C94D8" w:themeColor="text2" w:themeTint="80"/>
        </w:rPr>
        <w:t xml:space="preserve"> can be found. This should include the names of main files, as well as information about specific sheets or sub-sections within the file. </w:t>
      </w:r>
      <w:r w:rsidR="00DF5358" w:rsidRPr="00164523">
        <w:rPr>
          <w:color w:val="4C94D8" w:themeColor="text2" w:themeTint="80"/>
        </w:rPr>
        <w:t xml:space="preserve">For example, here you may describe where specific graphs and visualizations were developed, and where the underlying dataset was pulled from. Tables or flow charts may be helpful. </w:t>
      </w:r>
      <w:r w:rsidR="00EE112C">
        <w:rPr>
          <w:color w:val="4C94D8" w:themeColor="text2" w:themeTint="80"/>
        </w:rPr>
        <w:t>A flow chart section is provided at the end of the document as an example.</w:t>
      </w:r>
    </w:p>
    <w:p w14:paraId="3973143C" w14:textId="77777777" w:rsidR="00AF622C" w:rsidRPr="00164523" w:rsidRDefault="00AF622C" w:rsidP="00430416">
      <w:pPr>
        <w:pStyle w:val="NoSpacing"/>
        <w:rPr>
          <w:color w:val="4C94D8" w:themeColor="text2" w:themeTint="80"/>
        </w:rPr>
      </w:pPr>
    </w:p>
    <w:p w14:paraId="2A8DAB60" w14:textId="6E9B271B" w:rsidR="00AF622C" w:rsidRPr="00164523" w:rsidRDefault="00AF622C" w:rsidP="00430416">
      <w:pPr>
        <w:pStyle w:val="NoSpacing"/>
        <w:rPr>
          <w:color w:val="4C94D8" w:themeColor="text2" w:themeTint="80"/>
        </w:rPr>
      </w:pPr>
      <w:r w:rsidRPr="00164523">
        <w:rPr>
          <w:color w:val="4C94D8" w:themeColor="text2" w:themeTint="80"/>
        </w:rPr>
        <w:lastRenderedPageBreak/>
        <w:t xml:space="preserve">For large projects, consider using a </w:t>
      </w:r>
      <w:r w:rsidRPr="00164523">
        <w:rPr>
          <w:color w:val="4C94D8" w:themeColor="text2" w:themeTint="80"/>
          <w:u w:val="single"/>
        </w:rPr>
        <w:t>Data Management Plan tracking document</w:t>
      </w:r>
      <w:r w:rsidRPr="00164523">
        <w:rPr>
          <w:color w:val="4C94D8" w:themeColor="text2" w:themeTint="80"/>
        </w:rPr>
        <w:t xml:space="preserve">. This Excel document (see description and link below) provides an overview of all data collected in the project, the status of the data collection and data analysis, and recommended metadata and nomenclature conventions. </w:t>
      </w:r>
    </w:p>
    <w:p w14:paraId="7286D826" w14:textId="0AFAEFBC" w:rsidR="00AF622C" w:rsidRPr="00164523" w:rsidRDefault="00AF622C" w:rsidP="00AF622C">
      <w:pPr>
        <w:pStyle w:val="NoSpacing"/>
        <w:numPr>
          <w:ilvl w:val="0"/>
          <w:numId w:val="4"/>
        </w:numPr>
        <w:rPr>
          <w:color w:val="4C94D8" w:themeColor="text2" w:themeTint="80"/>
        </w:rPr>
      </w:pPr>
      <w:r w:rsidRPr="00164523">
        <w:rPr>
          <w:color w:val="4C94D8" w:themeColor="text2" w:themeTint="80"/>
        </w:rPr>
        <w:t xml:space="preserve">Data Management Plan template. Tabs cover different elements of the study, and examples are provided, specifically the tab ‘DMP Klamath’. </w:t>
      </w:r>
    </w:p>
    <w:p w14:paraId="2471F77D" w14:textId="44DC0329" w:rsidR="00AF622C" w:rsidRDefault="00AF622C" w:rsidP="00AF622C">
      <w:pPr>
        <w:pStyle w:val="NoSpacing"/>
        <w:numPr>
          <w:ilvl w:val="1"/>
          <w:numId w:val="4"/>
        </w:numPr>
      </w:pPr>
      <w:r w:rsidRPr="00164523">
        <w:rPr>
          <w:color w:val="4C94D8" w:themeColor="text2" w:themeTint="80"/>
        </w:rPr>
        <w:t xml:space="preserve">This template </w:t>
      </w:r>
      <w:proofErr w:type="gramStart"/>
      <w:r w:rsidRPr="00164523">
        <w:rPr>
          <w:color w:val="4C94D8" w:themeColor="text2" w:themeTint="80"/>
        </w:rPr>
        <w:t>is located in</w:t>
      </w:r>
      <w:proofErr w:type="gramEnd"/>
      <w:r w:rsidRPr="00164523">
        <w:rPr>
          <w:color w:val="4C94D8" w:themeColor="text2" w:themeTint="80"/>
        </w:rPr>
        <w:t xml:space="preserve"> BOX: </w:t>
      </w:r>
      <w:hyperlink r:id="rId19" w:history="1">
        <w:r w:rsidRPr="00A46AF0">
          <w:rPr>
            <w:rStyle w:val="Hyperlink"/>
          </w:rPr>
          <w:t>https://oregonstate.app.box.com/file/1609802550199</w:t>
        </w:r>
      </w:hyperlink>
      <w:r>
        <w:t xml:space="preserve"> </w:t>
      </w:r>
    </w:p>
    <w:p w14:paraId="55797CCA" w14:textId="3EBE6DF9" w:rsidR="00AF622C" w:rsidRDefault="00AF622C" w:rsidP="00AF622C">
      <w:pPr>
        <w:pStyle w:val="NoSpacing"/>
        <w:numPr>
          <w:ilvl w:val="2"/>
          <w:numId w:val="4"/>
        </w:numPr>
        <w:rPr>
          <w:color w:val="4C94D8" w:themeColor="text2" w:themeTint="80"/>
        </w:rPr>
      </w:pPr>
      <w:r w:rsidRPr="00164523">
        <w:rPr>
          <w:color w:val="4C94D8" w:themeColor="text2" w:themeTint="80"/>
        </w:rPr>
        <w:t>BOX &gt; Rohlman Lab &gt; Data Documentation and READ ME Templates &gt; Data Management Plan Template</w:t>
      </w:r>
    </w:p>
    <w:p w14:paraId="25B97372" w14:textId="58246102" w:rsidR="00E9125B" w:rsidRPr="00164523" w:rsidRDefault="00E9125B" w:rsidP="00E9125B">
      <w:pPr>
        <w:pStyle w:val="NoSpacing"/>
        <w:rPr>
          <w:color w:val="4C94D8" w:themeColor="text2" w:themeTint="80"/>
        </w:rPr>
      </w:pPr>
    </w:p>
    <w:p w14:paraId="068171EB" w14:textId="77777777" w:rsidR="006A0832" w:rsidRDefault="006A0832" w:rsidP="00430416">
      <w:pPr>
        <w:pStyle w:val="NoSpacing"/>
      </w:pPr>
    </w:p>
    <w:p w14:paraId="362A618B" w14:textId="30FDF964" w:rsidR="00B545FD" w:rsidRDefault="00B545FD" w:rsidP="00430416">
      <w:pPr>
        <w:pStyle w:val="Heading2"/>
      </w:pPr>
      <w:r>
        <w:t>STUDY DESIGN</w:t>
      </w:r>
    </w:p>
    <w:p w14:paraId="53AA93E1" w14:textId="6A689F4F" w:rsidR="00B545FD" w:rsidRPr="00164523" w:rsidRDefault="00B545FD" w:rsidP="00B545FD">
      <w:pPr>
        <w:pStyle w:val="NoSpacing"/>
        <w:rPr>
          <w:color w:val="4C94D8" w:themeColor="text2" w:themeTint="80"/>
        </w:rPr>
      </w:pPr>
      <w:r w:rsidRPr="00164523">
        <w:rPr>
          <w:color w:val="4C94D8" w:themeColor="text2" w:themeTint="80"/>
        </w:rPr>
        <w:t>Briefly describe how the study will be designed (e.g., single time point, longitudinal).</w:t>
      </w:r>
    </w:p>
    <w:p w14:paraId="17876DD0" w14:textId="77777777" w:rsidR="008E4AEC" w:rsidRDefault="008E4AEC" w:rsidP="00B545FD">
      <w:pPr>
        <w:pStyle w:val="NoSpacing"/>
      </w:pPr>
    </w:p>
    <w:p w14:paraId="2D305C10" w14:textId="77777777" w:rsidR="008E4AEC" w:rsidRPr="00CD1663" w:rsidRDefault="008E4AEC" w:rsidP="008E4AEC">
      <w:pPr>
        <w:pStyle w:val="NoSpacing"/>
        <w:rPr>
          <w:b/>
          <w:bCs/>
        </w:rPr>
      </w:pPr>
      <w:r w:rsidRPr="00CD1663">
        <w:rPr>
          <w:b/>
          <w:bCs/>
        </w:rPr>
        <w:t>RECRUITMENT</w:t>
      </w:r>
    </w:p>
    <w:p w14:paraId="33489A1F" w14:textId="75229280" w:rsidR="008E4AEC" w:rsidRPr="00164523" w:rsidRDefault="008E4AEC" w:rsidP="008E4AEC">
      <w:pPr>
        <w:pStyle w:val="NoSpacing"/>
        <w:rPr>
          <w:color w:val="4C94D8" w:themeColor="text2" w:themeTint="80"/>
        </w:rPr>
      </w:pPr>
      <w:r w:rsidRPr="00164523">
        <w:rPr>
          <w:color w:val="4C94D8" w:themeColor="text2" w:themeTint="80"/>
        </w:rPr>
        <w:t>As necessary, describe how recruitment will be conducted.</w:t>
      </w:r>
    </w:p>
    <w:p w14:paraId="034D559B" w14:textId="77777777" w:rsidR="008E4AEC" w:rsidRDefault="008E4AEC" w:rsidP="008E4AEC">
      <w:pPr>
        <w:pStyle w:val="NoSpacing"/>
      </w:pPr>
    </w:p>
    <w:p w14:paraId="2939E993" w14:textId="51746816" w:rsidR="00164523" w:rsidRPr="00164523" w:rsidRDefault="00164523" w:rsidP="008E4AEC">
      <w:pPr>
        <w:pStyle w:val="NoSpacing"/>
        <w:rPr>
          <w:b/>
          <w:bCs/>
        </w:rPr>
      </w:pPr>
      <w:r w:rsidRPr="00164523">
        <w:rPr>
          <w:b/>
          <w:bCs/>
        </w:rPr>
        <w:t>CONSENT</w:t>
      </w:r>
    </w:p>
    <w:p w14:paraId="511DA86A" w14:textId="7E542A51" w:rsidR="00164523" w:rsidRDefault="00164523" w:rsidP="008E4AEC">
      <w:pPr>
        <w:pStyle w:val="NoSpacing"/>
        <w:rPr>
          <w:color w:val="4C94D8" w:themeColor="text2" w:themeTint="80"/>
        </w:rPr>
      </w:pPr>
      <w:r w:rsidRPr="00164523">
        <w:rPr>
          <w:color w:val="4C94D8" w:themeColor="text2" w:themeTint="80"/>
        </w:rPr>
        <w:t xml:space="preserve">As necessary, describe how </w:t>
      </w:r>
      <w:r>
        <w:rPr>
          <w:color w:val="4C94D8" w:themeColor="text2" w:themeTint="80"/>
        </w:rPr>
        <w:t>consent will be sought (written, verbal, remote) and how informed consent will be determined.</w:t>
      </w:r>
    </w:p>
    <w:p w14:paraId="56C94C3B" w14:textId="77777777" w:rsidR="00164523" w:rsidRDefault="00164523" w:rsidP="008E4AEC">
      <w:pPr>
        <w:pStyle w:val="NoSpacing"/>
      </w:pPr>
    </w:p>
    <w:p w14:paraId="48D9D394" w14:textId="77777777" w:rsidR="008E4AEC" w:rsidRPr="00CD1663" w:rsidRDefault="008E4AEC" w:rsidP="008E4AEC">
      <w:pPr>
        <w:pStyle w:val="NoSpacing"/>
        <w:rPr>
          <w:b/>
          <w:bCs/>
        </w:rPr>
      </w:pPr>
      <w:r w:rsidRPr="00CD1663">
        <w:rPr>
          <w:b/>
          <w:bCs/>
        </w:rPr>
        <w:t>SAMPLING DESIGN</w:t>
      </w:r>
    </w:p>
    <w:p w14:paraId="470530DD" w14:textId="08AAF878" w:rsidR="008E4AEC" w:rsidRPr="00164523" w:rsidRDefault="008E4AEC" w:rsidP="00B545FD">
      <w:pPr>
        <w:pStyle w:val="NoSpacing"/>
        <w:rPr>
          <w:color w:val="4C94D8" w:themeColor="text2" w:themeTint="80"/>
        </w:rPr>
      </w:pPr>
      <w:r w:rsidRPr="00164523">
        <w:rPr>
          <w:color w:val="4C94D8" w:themeColor="text2" w:themeTint="80"/>
        </w:rPr>
        <w:t xml:space="preserve">If needed, describe the sampling design, e.g., samples will be collected in concentric circles located at 0.25, 0.5, and 1.0 miles from the point source. </w:t>
      </w:r>
    </w:p>
    <w:p w14:paraId="5A218CA7" w14:textId="0FE7440D" w:rsidR="00AF622C" w:rsidRDefault="00AF622C" w:rsidP="00430416">
      <w:pPr>
        <w:pStyle w:val="Heading2"/>
      </w:pPr>
      <w:r>
        <w:t>FIELD WORK</w:t>
      </w:r>
    </w:p>
    <w:p w14:paraId="61E39F92" w14:textId="323B91F6" w:rsidR="00AF622C" w:rsidRPr="00164523" w:rsidRDefault="00AF622C" w:rsidP="00AF622C">
      <w:pPr>
        <w:pStyle w:val="NoSpacing"/>
        <w:rPr>
          <w:color w:val="4C94D8" w:themeColor="text2" w:themeTint="80"/>
        </w:rPr>
      </w:pPr>
      <w:r w:rsidRPr="00164523">
        <w:rPr>
          <w:color w:val="4C94D8" w:themeColor="text2" w:themeTint="80"/>
        </w:rPr>
        <w:t xml:space="preserve">In studies where field work was conducted, describe when and where field work was conducted, and for how long (e.g., sampling duration). Include any relevant notes (e.g., heavy wildfire smoke on day 2 of sampling). </w:t>
      </w:r>
    </w:p>
    <w:p w14:paraId="4AC4C366" w14:textId="5C94F901" w:rsidR="00430416" w:rsidRDefault="00430416" w:rsidP="00430416">
      <w:pPr>
        <w:pStyle w:val="Heading2"/>
      </w:pPr>
      <w:r>
        <w:t>DATA PROCESSING AND ANALYSIS</w:t>
      </w:r>
    </w:p>
    <w:p w14:paraId="572DDCF8" w14:textId="610B9ACB" w:rsidR="00430416" w:rsidRPr="00164523" w:rsidRDefault="00430416" w:rsidP="00430416">
      <w:pPr>
        <w:pStyle w:val="NoSpacing"/>
        <w:rPr>
          <w:color w:val="4C94D8" w:themeColor="text2" w:themeTint="80"/>
        </w:rPr>
      </w:pPr>
      <w:r w:rsidRPr="00164523">
        <w:rPr>
          <w:color w:val="4C94D8" w:themeColor="text2" w:themeTint="80"/>
        </w:rPr>
        <w:t xml:space="preserve">This section will have multiple sub-sections. Use only those that are </w:t>
      </w:r>
      <w:proofErr w:type="gramStart"/>
      <w:r w:rsidRPr="00164523">
        <w:rPr>
          <w:color w:val="4C94D8" w:themeColor="text2" w:themeTint="80"/>
        </w:rPr>
        <w:t>applicable, and</w:t>
      </w:r>
      <w:proofErr w:type="gramEnd"/>
      <w:r w:rsidRPr="00164523">
        <w:rPr>
          <w:color w:val="4C94D8" w:themeColor="text2" w:themeTint="80"/>
        </w:rPr>
        <w:t xml:space="preserve"> add as appropriate. </w:t>
      </w:r>
    </w:p>
    <w:p w14:paraId="5FB186C9" w14:textId="77777777" w:rsidR="00AF622C" w:rsidRPr="00164523" w:rsidRDefault="00AF622C" w:rsidP="00430416">
      <w:pPr>
        <w:pStyle w:val="NoSpacing"/>
        <w:rPr>
          <w:color w:val="4C94D8" w:themeColor="text2" w:themeTint="80"/>
        </w:rPr>
      </w:pPr>
    </w:p>
    <w:p w14:paraId="0A624FA3" w14:textId="39DE4CDA" w:rsidR="00AF622C" w:rsidRPr="00164523" w:rsidRDefault="00AF622C" w:rsidP="00430416">
      <w:pPr>
        <w:pStyle w:val="NoSpacing"/>
        <w:rPr>
          <w:color w:val="4C94D8" w:themeColor="text2" w:themeTint="80"/>
        </w:rPr>
      </w:pPr>
      <w:r w:rsidRPr="00164523">
        <w:rPr>
          <w:color w:val="4C94D8" w:themeColor="text2" w:themeTint="80"/>
        </w:rPr>
        <w:t xml:space="preserve">If specific protocols were used for processing or analysis, reference those in the appropriate sub-sections. </w:t>
      </w:r>
    </w:p>
    <w:p w14:paraId="11160DCB" w14:textId="77777777" w:rsidR="00430416" w:rsidRDefault="00430416" w:rsidP="00430416">
      <w:pPr>
        <w:pStyle w:val="NoSpacing"/>
      </w:pPr>
    </w:p>
    <w:p w14:paraId="15AD0613" w14:textId="213D9382" w:rsidR="00AF622C" w:rsidRDefault="00AF622C" w:rsidP="00430416">
      <w:pPr>
        <w:pStyle w:val="NoSpacing"/>
        <w:rPr>
          <w:b/>
          <w:bCs/>
        </w:rPr>
      </w:pPr>
      <w:r>
        <w:rPr>
          <w:b/>
          <w:bCs/>
        </w:rPr>
        <w:t>DATA COLLECTION TOOLS</w:t>
      </w:r>
    </w:p>
    <w:p w14:paraId="38ECFC74" w14:textId="7ED58112" w:rsidR="00855055" w:rsidRDefault="00855055" w:rsidP="00430416">
      <w:pPr>
        <w:pStyle w:val="NoSpacing"/>
      </w:pPr>
      <w:r>
        <w:t>Python</w:t>
      </w:r>
    </w:p>
    <w:p w14:paraId="7DB90247" w14:textId="54C27473" w:rsidR="00855055" w:rsidRPr="00855055" w:rsidRDefault="00855055" w:rsidP="00430416">
      <w:pPr>
        <w:pStyle w:val="NoSpacing"/>
      </w:pPr>
      <w:r>
        <w:t>Selenium</w:t>
      </w:r>
    </w:p>
    <w:p w14:paraId="785DEE21" w14:textId="6E14F55F" w:rsidR="00AF622C" w:rsidRPr="00164523" w:rsidRDefault="00AF622C" w:rsidP="00430416">
      <w:pPr>
        <w:pStyle w:val="NoSpacing"/>
        <w:rPr>
          <w:color w:val="4C94D8" w:themeColor="text2" w:themeTint="80"/>
        </w:rPr>
      </w:pPr>
      <w:r w:rsidRPr="00164523">
        <w:rPr>
          <w:color w:val="4C94D8" w:themeColor="text2" w:themeTint="80"/>
        </w:rPr>
        <w:t xml:space="preserve">In this section, </w:t>
      </w:r>
      <w:proofErr w:type="gramStart"/>
      <w:r w:rsidRPr="00164523">
        <w:rPr>
          <w:color w:val="4C94D8" w:themeColor="text2" w:themeTint="80"/>
        </w:rPr>
        <w:t>list</w:t>
      </w:r>
      <w:proofErr w:type="gramEnd"/>
      <w:r w:rsidRPr="00164523">
        <w:rPr>
          <w:color w:val="4C94D8" w:themeColor="text2" w:themeTint="80"/>
        </w:rPr>
        <w:t xml:space="preserve"> and briefly describe the data collection tools that were used. This may include air monitors, surveys, focus groups, etc. For a literature review, describe the search platforms that were used. </w:t>
      </w:r>
    </w:p>
    <w:p w14:paraId="2D766FD0" w14:textId="77777777" w:rsidR="00AF622C" w:rsidRDefault="00AF622C" w:rsidP="00430416">
      <w:pPr>
        <w:pStyle w:val="NoSpacing"/>
        <w:rPr>
          <w:b/>
          <w:bCs/>
        </w:rPr>
      </w:pPr>
    </w:p>
    <w:p w14:paraId="447C7D4D" w14:textId="4F29E7C3" w:rsidR="00430416" w:rsidRDefault="00430416" w:rsidP="00430416">
      <w:pPr>
        <w:pStyle w:val="NoSpacing"/>
        <w:rPr>
          <w:b/>
          <w:bCs/>
        </w:rPr>
      </w:pPr>
      <w:r w:rsidRPr="00430416">
        <w:rPr>
          <w:b/>
          <w:bCs/>
        </w:rPr>
        <w:t>DESCRIPTION OF DATA</w:t>
      </w:r>
    </w:p>
    <w:tbl>
      <w:tblPr>
        <w:tblW w:w="10240" w:type="dxa"/>
        <w:tblCellMar>
          <w:top w:w="15" w:type="dxa"/>
          <w:bottom w:w="15" w:type="dxa"/>
        </w:tblCellMar>
        <w:tblLook w:val="04A0" w:firstRow="1" w:lastRow="0" w:firstColumn="1" w:lastColumn="0" w:noHBand="0" w:noVBand="1"/>
      </w:tblPr>
      <w:tblGrid>
        <w:gridCol w:w="1280"/>
        <w:gridCol w:w="1280"/>
        <w:gridCol w:w="1280"/>
        <w:gridCol w:w="1280"/>
        <w:gridCol w:w="1280"/>
        <w:gridCol w:w="1280"/>
        <w:gridCol w:w="1280"/>
        <w:gridCol w:w="1280"/>
      </w:tblGrid>
      <w:tr w:rsidR="00761D43" w:rsidRPr="00761D43" w14:paraId="49DFBA06" w14:textId="77777777" w:rsidTr="00761D43">
        <w:trPr>
          <w:trHeight w:val="470"/>
        </w:trPr>
        <w:tc>
          <w:tcPr>
            <w:tcW w:w="1280" w:type="dxa"/>
            <w:tcBorders>
              <w:top w:val="single" w:sz="4" w:space="0" w:color="auto"/>
              <w:left w:val="single" w:sz="4" w:space="0" w:color="auto"/>
              <w:bottom w:val="single" w:sz="4" w:space="0" w:color="auto"/>
              <w:right w:val="single" w:sz="4" w:space="0" w:color="auto"/>
            </w:tcBorders>
            <w:noWrap/>
            <w:vAlign w:val="bottom"/>
          </w:tcPr>
          <w:p w14:paraId="4E1C18BA" w14:textId="7E983907"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Site Name</w:t>
            </w:r>
          </w:p>
        </w:tc>
        <w:tc>
          <w:tcPr>
            <w:tcW w:w="1280" w:type="dxa"/>
            <w:tcBorders>
              <w:top w:val="single" w:sz="4" w:space="0" w:color="auto"/>
              <w:left w:val="single" w:sz="4" w:space="0" w:color="auto"/>
              <w:bottom w:val="single" w:sz="4" w:space="0" w:color="auto"/>
              <w:right w:val="single" w:sz="4" w:space="0" w:color="auto"/>
            </w:tcBorders>
            <w:noWrap/>
            <w:vAlign w:val="bottom"/>
          </w:tcPr>
          <w:p w14:paraId="26ED869E" w14:textId="30D0CA83"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City</w:t>
            </w:r>
          </w:p>
        </w:tc>
        <w:tc>
          <w:tcPr>
            <w:tcW w:w="1280" w:type="dxa"/>
            <w:tcBorders>
              <w:top w:val="single" w:sz="4" w:space="0" w:color="auto"/>
              <w:left w:val="single" w:sz="4" w:space="0" w:color="auto"/>
              <w:bottom w:val="single" w:sz="4" w:space="0" w:color="auto"/>
              <w:right w:val="single" w:sz="4" w:space="0" w:color="auto"/>
            </w:tcBorders>
            <w:noWrap/>
            <w:vAlign w:val="bottom"/>
          </w:tcPr>
          <w:p w14:paraId="01521639" w14:textId="54F5DEED"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State</w:t>
            </w:r>
          </w:p>
        </w:tc>
        <w:tc>
          <w:tcPr>
            <w:tcW w:w="1280" w:type="dxa"/>
            <w:tcBorders>
              <w:top w:val="single" w:sz="4" w:space="0" w:color="auto"/>
              <w:left w:val="single" w:sz="4" w:space="0" w:color="auto"/>
              <w:bottom w:val="single" w:sz="4" w:space="0" w:color="auto"/>
              <w:right w:val="single" w:sz="4" w:space="0" w:color="auto"/>
            </w:tcBorders>
            <w:noWrap/>
            <w:vAlign w:val="bottom"/>
          </w:tcPr>
          <w:p w14:paraId="452B2C5F" w14:textId="7776140B"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EPA ID</w:t>
            </w:r>
          </w:p>
        </w:tc>
        <w:tc>
          <w:tcPr>
            <w:tcW w:w="1280" w:type="dxa"/>
            <w:tcBorders>
              <w:top w:val="single" w:sz="4" w:space="0" w:color="auto"/>
              <w:left w:val="single" w:sz="4" w:space="0" w:color="auto"/>
              <w:bottom w:val="single" w:sz="4" w:space="0" w:color="auto"/>
              <w:right w:val="single" w:sz="4" w:space="0" w:color="auto"/>
            </w:tcBorders>
            <w:noWrap/>
            <w:vAlign w:val="bottom"/>
          </w:tcPr>
          <w:p w14:paraId="24522409" w14:textId="07EBE40F"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Search ID</w:t>
            </w:r>
          </w:p>
        </w:tc>
        <w:tc>
          <w:tcPr>
            <w:tcW w:w="1280" w:type="dxa"/>
            <w:tcBorders>
              <w:top w:val="single" w:sz="4" w:space="0" w:color="auto"/>
              <w:left w:val="single" w:sz="4" w:space="0" w:color="auto"/>
              <w:bottom w:val="single" w:sz="4" w:space="0" w:color="auto"/>
              <w:right w:val="single" w:sz="4" w:space="0" w:color="auto"/>
            </w:tcBorders>
            <w:noWrap/>
            <w:vAlign w:val="bottom"/>
          </w:tcPr>
          <w:p w14:paraId="7E3D454F" w14:textId="7F98C2E0"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Score</w:t>
            </w:r>
          </w:p>
        </w:tc>
        <w:tc>
          <w:tcPr>
            <w:tcW w:w="1280" w:type="dxa"/>
            <w:tcBorders>
              <w:top w:val="single" w:sz="4" w:space="0" w:color="auto"/>
              <w:left w:val="single" w:sz="4" w:space="0" w:color="auto"/>
              <w:bottom w:val="single" w:sz="4" w:space="0" w:color="auto"/>
              <w:right w:val="single" w:sz="4" w:space="0" w:color="auto"/>
            </w:tcBorders>
            <w:noWrap/>
            <w:vAlign w:val="bottom"/>
          </w:tcPr>
          <w:p w14:paraId="0F98D1F3" w14:textId="22790AC1"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NAI</w:t>
            </w:r>
          </w:p>
        </w:tc>
        <w:tc>
          <w:tcPr>
            <w:tcW w:w="1280" w:type="dxa"/>
            <w:tcBorders>
              <w:top w:val="single" w:sz="4" w:space="0" w:color="auto"/>
              <w:left w:val="single" w:sz="4" w:space="0" w:color="auto"/>
              <w:bottom w:val="single" w:sz="4" w:space="0" w:color="auto"/>
              <w:right w:val="single" w:sz="4" w:space="0" w:color="auto"/>
            </w:tcBorders>
            <w:noWrap/>
            <w:vAlign w:val="bottom"/>
          </w:tcPr>
          <w:p w14:paraId="74BB20A1" w14:textId="189E5FDD" w:rsidR="00761D43" w:rsidRPr="00761D43" w:rsidRDefault="00761D43" w:rsidP="00761D43">
            <w:pPr>
              <w:spacing w:after="0" w:line="240" w:lineRule="auto"/>
              <w:rPr>
                <w:rFonts w:ascii="Calibri" w:eastAsia="Times New Roman" w:hAnsi="Calibri" w:cs="Calibri"/>
                <w:color w:val="000000"/>
                <w:kern w:val="0"/>
                <w14:ligatures w14:val="none"/>
              </w:rPr>
            </w:pPr>
            <w:r w:rsidRPr="00761D43">
              <w:rPr>
                <w:rFonts w:ascii="Calibri" w:eastAsia="Times New Roman" w:hAnsi="Calibri" w:cs="Calibri"/>
                <w:color w:val="000000"/>
                <w:kern w:val="0"/>
                <w14:ligatures w14:val="none"/>
              </w:rPr>
              <w:t>NAI Entity</w:t>
            </w:r>
          </w:p>
        </w:tc>
      </w:tr>
    </w:tbl>
    <w:p w14:paraId="14AF3201" w14:textId="77777777" w:rsidR="005A23DC" w:rsidRDefault="005A23DC" w:rsidP="00430416">
      <w:pPr>
        <w:pStyle w:val="NoSpacing"/>
        <w:rPr>
          <w:b/>
          <w:bCs/>
        </w:rPr>
      </w:pPr>
    </w:p>
    <w:p w14:paraId="17EDC1C3" w14:textId="4730B5AA" w:rsidR="00761D43" w:rsidRDefault="00761D43" w:rsidP="00430416">
      <w:pPr>
        <w:pStyle w:val="NoSpacing"/>
      </w:pPr>
      <w:r>
        <w:t xml:space="preserve">Above are the </w:t>
      </w:r>
      <w:r w:rsidR="004A462F">
        <w:t>values that th</w:t>
      </w:r>
      <w:r w:rsidR="00784D21">
        <w:t>e xlsx files will always have (the NAI and NAI entity will not be available in the xlsx and site version of the program if the user chooses to only read the site)</w:t>
      </w:r>
    </w:p>
    <w:tbl>
      <w:tblPr>
        <w:tblpPr w:leftFromText="180" w:rightFromText="180" w:vertAnchor="text" w:horzAnchor="page" w:tblpX="1" w:tblpY="387"/>
        <w:tblW w:w="1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164"/>
        <w:gridCol w:w="975"/>
        <w:gridCol w:w="933"/>
        <w:gridCol w:w="1255"/>
        <w:gridCol w:w="895"/>
        <w:gridCol w:w="963"/>
        <w:gridCol w:w="895"/>
        <w:gridCol w:w="963"/>
        <w:gridCol w:w="1250"/>
        <w:gridCol w:w="933"/>
        <w:gridCol w:w="878"/>
        <w:gridCol w:w="1141"/>
      </w:tblGrid>
      <w:tr w:rsidR="00F66CDE" w:rsidRPr="00F66CDE" w14:paraId="20C40BE6" w14:textId="77777777" w:rsidTr="00F66CDE">
        <w:trPr>
          <w:trHeight w:val="733"/>
        </w:trPr>
        <w:tc>
          <w:tcPr>
            <w:tcW w:w="1164" w:type="dxa"/>
            <w:noWrap/>
            <w:vAlign w:val="bottom"/>
            <w:hideMark/>
          </w:tcPr>
          <w:p w14:paraId="348511A7"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Initial Assessment Completed</w:t>
            </w:r>
          </w:p>
        </w:tc>
        <w:tc>
          <w:tcPr>
            <w:tcW w:w="975" w:type="dxa"/>
            <w:noWrap/>
            <w:vAlign w:val="bottom"/>
            <w:hideMark/>
          </w:tcPr>
          <w:p w14:paraId="7002FB72"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Proposed to the National Priorities List</w:t>
            </w:r>
          </w:p>
        </w:tc>
        <w:tc>
          <w:tcPr>
            <w:tcW w:w="933" w:type="dxa"/>
            <w:noWrap/>
            <w:vAlign w:val="bottom"/>
            <w:hideMark/>
          </w:tcPr>
          <w:p w14:paraId="3D754511"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Finalized on the National Priorities List</w:t>
            </w:r>
          </w:p>
        </w:tc>
        <w:tc>
          <w:tcPr>
            <w:tcW w:w="1255" w:type="dxa"/>
            <w:noWrap/>
            <w:vAlign w:val="bottom"/>
            <w:hideMark/>
          </w:tcPr>
          <w:p w14:paraId="56E7725E"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Remedial Investigation Started</w:t>
            </w:r>
          </w:p>
        </w:tc>
        <w:tc>
          <w:tcPr>
            <w:tcW w:w="895" w:type="dxa"/>
            <w:noWrap/>
            <w:vAlign w:val="bottom"/>
            <w:hideMark/>
          </w:tcPr>
          <w:p w14:paraId="081B6E26"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Final Remedy Selected</w:t>
            </w:r>
          </w:p>
        </w:tc>
        <w:tc>
          <w:tcPr>
            <w:tcW w:w="963" w:type="dxa"/>
            <w:noWrap/>
            <w:vAlign w:val="bottom"/>
            <w:hideMark/>
          </w:tcPr>
          <w:p w14:paraId="1F5D4DCC"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Final Remedial Action Started</w:t>
            </w:r>
          </w:p>
        </w:tc>
        <w:tc>
          <w:tcPr>
            <w:tcW w:w="895" w:type="dxa"/>
            <w:noWrap/>
            <w:vAlign w:val="bottom"/>
            <w:hideMark/>
          </w:tcPr>
          <w:p w14:paraId="597E421B"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Remedy Selected</w:t>
            </w:r>
          </w:p>
        </w:tc>
        <w:tc>
          <w:tcPr>
            <w:tcW w:w="963" w:type="dxa"/>
            <w:noWrap/>
            <w:vAlign w:val="bottom"/>
            <w:hideMark/>
          </w:tcPr>
          <w:p w14:paraId="5BBAEC16"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Remedial Action Started</w:t>
            </w:r>
          </w:p>
        </w:tc>
        <w:tc>
          <w:tcPr>
            <w:tcW w:w="1250" w:type="dxa"/>
            <w:noWrap/>
            <w:vAlign w:val="bottom"/>
            <w:hideMark/>
          </w:tcPr>
          <w:p w14:paraId="2CFFDF83"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Construction Completed</w:t>
            </w:r>
          </w:p>
        </w:tc>
        <w:tc>
          <w:tcPr>
            <w:tcW w:w="933" w:type="dxa"/>
            <w:noWrap/>
            <w:vAlign w:val="bottom"/>
            <w:hideMark/>
          </w:tcPr>
          <w:p w14:paraId="6F2E5E0F"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Deleted from National Priorities List</w:t>
            </w:r>
          </w:p>
        </w:tc>
        <w:tc>
          <w:tcPr>
            <w:tcW w:w="878" w:type="dxa"/>
            <w:noWrap/>
            <w:vAlign w:val="bottom"/>
            <w:hideMark/>
          </w:tcPr>
          <w:p w14:paraId="60DB4B80"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Most Recent Five-Year Review</w:t>
            </w:r>
          </w:p>
        </w:tc>
        <w:tc>
          <w:tcPr>
            <w:tcW w:w="1141" w:type="dxa"/>
            <w:noWrap/>
            <w:vAlign w:val="bottom"/>
            <w:hideMark/>
          </w:tcPr>
          <w:p w14:paraId="57EC56A0" w14:textId="77777777" w:rsidR="00F66CDE" w:rsidRPr="00F66CDE" w:rsidRDefault="00F66CDE" w:rsidP="00F66CDE">
            <w:pPr>
              <w:spacing w:after="0" w:line="240" w:lineRule="auto"/>
              <w:rPr>
                <w:rFonts w:ascii="Calibri" w:eastAsia="Times New Roman" w:hAnsi="Calibri" w:cs="Calibri"/>
                <w:color w:val="000000"/>
                <w:kern w:val="0"/>
                <w:sz w:val="14"/>
                <w:szCs w:val="14"/>
                <w14:ligatures w14:val="none"/>
              </w:rPr>
            </w:pPr>
            <w:r w:rsidRPr="00F66CDE">
              <w:rPr>
                <w:rFonts w:ascii="Calibri" w:eastAsia="Times New Roman" w:hAnsi="Calibri" w:cs="Calibri"/>
                <w:color w:val="000000"/>
                <w:kern w:val="0"/>
                <w:sz w:val="14"/>
                <w:szCs w:val="14"/>
                <w14:ligatures w14:val="none"/>
              </w:rPr>
              <w:t>Achieved Sitewide Ready for Anticipated Reuse</w:t>
            </w:r>
          </w:p>
        </w:tc>
      </w:tr>
    </w:tbl>
    <w:p w14:paraId="0D1BD073" w14:textId="77777777" w:rsidR="00784D21" w:rsidRDefault="00784D21" w:rsidP="00430416">
      <w:pPr>
        <w:pStyle w:val="NoSpacing"/>
      </w:pPr>
    </w:p>
    <w:p w14:paraId="46C8A305" w14:textId="24D2618C" w:rsidR="00F66CDE" w:rsidRDefault="00F66CDE" w:rsidP="00430416">
      <w:pPr>
        <w:pStyle w:val="NoSpacing"/>
      </w:pPr>
      <w:r>
        <w:lastRenderedPageBreak/>
        <w:t>Above are potential values that will be dynamically added after the first values, depending on what each entry has in its table</w:t>
      </w:r>
    </w:p>
    <w:p w14:paraId="463B1CBA" w14:textId="77777777" w:rsidR="00F66CDE" w:rsidRPr="00761D43" w:rsidRDefault="00F66CDE" w:rsidP="00430416">
      <w:pPr>
        <w:pStyle w:val="NoSpacing"/>
      </w:pPr>
    </w:p>
    <w:p w14:paraId="27F431C3" w14:textId="2A0CE1AD" w:rsidR="00430416" w:rsidRPr="00164523" w:rsidRDefault="00430416" w:rsidP="00430416">
      <w:pPr>
        <w:pStyle w:val="NoSpacing"/>
        <w:rPr>
          <w:color w:val="4C94D8" w:themeColor="text2" w:themeTint="80"/>
        </w:rPr>
      </w:pPr>
      <w:r w:rsidRPr="00164523">
        <w:rPr>
          <w:color w:val="4C94D8" w:themeColor="text2" w:themeTint="80"/>
        </w:rPr>
        <w:t xml:space="preserve">This section may be useful to describe the different types of data that were collected. For </w:t>
      </w:r>
      <w:proofErr w:type="gramStart"/>
      <w:r w:rsidRPr="00164523">
        <w:rPr>
          <w:color w:val="4C94D8" w:themeColor="text2" w:themeTint="80"/>
        </w:rPr>
        <w:t>example</w:t>
      </w:r>
      <w:proofErr w:type="gramEnd"/>
      <w:r w:rsidRPr="00164523">
        <w:rPr>
          <w:color w:val="4C94D8" w:themeColor="text2" w:themeTint="80"/>
        </w:rPr>
        <w:t xml:space="preserve"> in a study that used passive stationary samplers, silicone wristband samplers, survey data, and PM2.5 monitors, the data may need to be described in terms of how many of each sampler were deployed, the analytes they monitor, the survey platform used, etc. This is also a good place to identify any outliers in the data, or influential data points. In some cases, a table may be helpful to visualize the different data types, data units, and more.</w:t>
      </w:r>
    </w:p>
    <w:p w14:paraId="149335B6" w14:textId="77777777" w:rsidR="00606E0E" w:rsidRPr="00164523" w:rsidRDefault="00606E0E" w:rsidP="00430416">
      <w:pPr>
        <w:pStyle w:val="NoSpacing"/>
        <w:rPr>
          <w:color w:val="4C94D8" w:themeColor="text2" w:themeTint="80"/>
        </w:rPr>
      </w:pPr>
    </w:p>
    <w:p w14:paraId="484EEB26" w14:textId="187064CE" w:rsidR="00606E0E" w:rsidRPr="00164523" w:rsidRDefault="00606E0E" w:rsidP="00430416">
      <w:pPr>
        <w:pStyle w:val="NoSpacing"/>
        <w:rPr>
          <w:color w:val="4C94D8" w:themeColor="text2" w:themeTint="80"/>
        </w:rPr>
      </w:pPr>
      <w:r w:rsidRPr="00164523">
        <w:rPr>
          <w:color w:val="4C94D8" w:themeColor="text2" w:themeTint="80"/>
        </w:rPr>
        <w:t xml:space="preserve">Here, you should also note any issues that arose with the data (e.g., incorrect units were reported, there were issues with how samples were numbered, etc.) </w:t>
      </w:r>
    </w:p>
    <w:p w14:paraId="19FE209C" w14:textId="77777777" w:rsidR="00430416" w:rsidRPr="00164523" w:rsidRDefault="00430416" w:rsidP="00430416">
      <w:pPr>
        <w:pStyle w:val="NoSpacing"/>
        <w:rPr>
          <w:color w:val="4C94D8" w:themeColor="text2" w:themeTint="80"/>
        </w:rPr>
      </w:pPr>
    </w:p>
    <w:p w14:paraId="3B2FA63E" w14:textId="0ABDD272" w:rsidR="00430416" w:rsidRPr="00164523" w:rsidRDefault="00430416" w:rsidP="00430416">
      <w:pPr>
        <w:pStyle w:val="NoSpacing"/>
        <w:rPr>
          <w:color w:val="4C94D8" w:themeColor="text2" w:themeTint="80"/>
        </w:rPr>
      </w:pPr>
      <w:r w:rsidRPr="00164523">
        <w:rPr>
          <w:color w:val="4C94D8" w:themeColor="text2" w:themeTint="80"/>
        </w:rPr>
        <w:t xml:space="preserve">If additional existing data is being integrated, for example data from the NOAA Hazard Mapping System, this should also be described. </w:t>
      </w:r>
    </w:p>
    <w:p w14:paraId="3189A462" w14:textId="77777777" w:rsidR="00AF622C" w:rsidRPr="00164523" w:rsidRDefault="00AF622C" w:rsidP="00430416">
      <w:pPr>
        <w:pStyle w:val="NoSpacing"/>
        <w:rPr>
          <w:color w:val="4C94D8" w:themeColor="text2" w:themeTint="80"/>
        </w:rPr>
      </w:pPr>
    </w:p>
    <w:p w14:paraId="687DB686" w14:textId="62E7A0FF" w:rsidR="00AF622C" w:rsidRDefault="00AF622C" w:rsidP="00430416">
      <w:pPr>
        <w:pStyle w:val="NoSpacing"/>
      </w:pPr>
      <w:r w:rsidRPr="00164523">
        <w:rPr>
          <w:color w:val="4C94D8" w:themeColor="text2" w:themeTint="80"/>
        </w:rPr>
        <w:t xml:space="preserve">For a literature review, include the search keywords, instructions or code for API requests or database queries, and search criteria. Consider using the PRISMA checklist and flowchart here </w:t>
      </w:r>
      <w:r>
        <w:t>(</w:t>
      </w:r>
      <w:hyperlink r:id="rId20" w:history="1">
        <w:r w:rsidRPr="00A46AF0">
          <w:rPr>
            <w:rStyle w:val="Hyperlink"/>
          </w:rPr>
          <w:t>https://www.prisma-statement.org/</w:t>
        </w:r>
      </w:hyperlink>
      <w:r>
        <w:t xml:space="preserve">). </w:t>
      </w:r>
    </w:p>
    <w:p w14:paraId="301DE3FA" w14:textId="77777777" w:rsidR="00430416" w:rsidRDefault="00430416" w:rsidP="00430416">
      <w:pPr>
        <w:pStyle w:val="NoSpacing"/>
      </w:pPr>
    </w:p>
    <w:p w14:paraId="0F5C478B" w14:textId="73C37399" w:rsidR="00606E0E" w:rsidRDefault="00606E0E" w:rsidP="00606E0E">
      <w:pPr>
        <w:pStyle w:val="Heading3"/>
      </w:pPr>
      <w:r>
        <w:t>SOFTWARE</w:t>
      </w:r>
    </w:p>
    <w:p w14:paraId="4762813E" w14:textId="37E3B457" w:rsidR="00606E0E" w:rsidRPr="00164523" w:rsidRDefault="00606E0E" w:rsidP="00606E0E">
      <w:pPr>
        <w:pStyle w:val="NoSpacing"/>
        <w:rPr>
          <w:color w:val="4C94D8" w:themeColor="text2" w:themeTint="80"/>
        </w:rPr>
      </w:pPr>
      <w:r w:rsidRPr="00164523">
        <w:rPr>
          <w:color w:val="4C94D8" w:themeColor="text2" w:themeTint="80"/>
        </w:rPr>
        <w:t xml:space="preserve">As appropriate, describe the software that is necessary for data processing and/or data analysis. For example, ArcGIS, R Studio, Qualtrics, etc. Include the version number and any other information that would be necessary for publication (e.g., City, State). </w:t>
      </w:r>
    </w:p>
    <w:p w14:paraId="268CD066" w14:textId="4806496C" w:rsidR="00430416" w:rsidRPr="00430416" w:rsidRDefault="00430416" w:rsidP="00430416">
      <w:pPr>
        <w:pStyle w:val="Heading3"/>
      </w:pPr>
      <w:r w:rsidRPr="00430416">
        <w:t>DATA PROCESSING</w:t>
      </w:r>
    </w:p>
    <w:p w14:paraId="69C3B7B9" w14:textId="3D34F195" w:rsidR="00430416" w:rsidRPr="00164523" w:rsidRDefault="00430416" w:rsidP="00430416">
      <w:pPr>
        <w:pStyle w:val="NoSpacing"/>
        <w:rPr>
          <w:color w:val="4C94D8" w:themeColor="text2" w:themeTint="80"/>
        </w:rPr>
      </w:pPr>
      <w:r w:rsidRPr="00164523">
        <w:rPr>
          <w:color w:val="4C94D8" w:themeColor="text2" w:themeTint="80"/>
        </w:rPr>
        <w:t>Describe how samples were processed. You may need sub-sections here to describe processing steps for different data types, e.g., processing silicone wristband data versus survey data. An example introductory section may include the following:</w:t>
      </w:r>
    </w:p>
    <w:p w14:paraId="2D32C731" w14:textId="77777777" w:rsidR="00430416" w:rsidRPr="00164523" w:rsidRDefault="00430416" w:rsidP="00430416">
      <w:pPr>
        <w:pStyle w:val="NoSpacing"/>
        <w:ind w:left="540"/>
        <w:rPr>
          <w:color w:val="4C94D8" w:themeColor="text2" w:themeTint="80"/>
        </w:rPr>
      </w:pPr>
      <w:r w:rsidRPr="00164523">
        <w:rPr>
          <w:color w:val="4C94D8" w:themeColor="text2" w:themeTint="80"/>
        </w:rPr>
        <w:t>All samples were analyzed by the Food Science and Environmental Stewardship laboratory directed by Dr. Kim Anderson, at Oregon State University. Each sample was analyzed for 64 PAHs using a targeted analyte method. Raw data was received in an Excel document. Prior to analysis, the data was processed under the following conditions:</w:t>
      </w:r>
    </w:p>
    <w:p w14:paraId="10106E55" w14:textId="77777777" w:rsidR="00430416" w:rsidRPr="00164523" w:rsidRDefault="00430416" w:rsidP="00430416">
      <w:pPr>
        <w:pStyle w:val="NoSpacing"/>
        <w:numPr>
          <w:ilvl w:val="0"/>
          <w:numId w:val="2"/>
        </w:numPr>
        <w:ind w:left="1440"/>
        <w:rPr>
          <w:color w:val="4C94D8" w:themeColor="text2" w:themeTint="80"/>
        </w:rPr>
      </w:pPr>
      <w:r w:rsidRPr="00164523">
        <w:rPr>
          <w:color w:val="4C94D8" w:themeColor="text2" w:themeTint="80"/>
        </w:rPr>
        <w:t>Complete background corrections as needed (wristband dataset only)</w:t>
      </w:r>
    </w:p>
    <w:p w14:paraId="616569F3" w14:textId="77777777" w:rsidR="00430416" w:rsidRPr="00164523" w:rsidRDefault="00430416" w:rsidP="00430416">
      <w:pPr>
        <w:pStyle w:val="NoSpacing"/>
        <w:numPr>
          <w:ilvl w:val="0"/>
          <w:numId w:val="2"/>
        </w:numPr>
        <w:ind w:left="1440"/>
        <w:rPr>
          <w:color w:val="4C94D8" w:themeColor="text2" w:themeTint="80"/>
        </w:rPr>
      </w:pPr>
      <w:r w:rsidRPr="00164523">
        <w:rPr>
          <w:color w:val="4C94D8" w:themeColor="text2" w:themeTint="80"/>
        </w:rPr>
        <w:t>Filter out analytes that were detected in less than 25% of the dataset</w:t>
      </w:r>
    </w:p>
    <w:p w14:paraId="0A9E7C87" w14:textId="77777777" w:rsidR="00430416" w:rsidRPr="00164523" w:rsidRDefault="00430416" w:rsidP="00430416">
      <w:pPr>
        <w:pStyle w:val="NoSpacing"/>
        <w:numPr>
          <w:ilvl w:val="0"/>
          <w:numId w:val="2"/>
        </w:numPr>
        <w:ind w:left="1440"/>
        <w:rPr>
          <w:color w:val="4C94D8" w:themeColor="text2" w:themeTint="80"/>
        </w:rPr>
      </w:pPr>
      <w:r w:rsidRPr="00164523">
        <w:rPr>
          <w:color w:val="4C94D8" w:themeColor="text2" w:themeTint="80"/>
        </w:rPr>
        <w:t>Replace below-limit-of-detection values with BLOD/2</w:t>
      </w:r>
    </w:p>
    <w:p w14:paraId="22DDAC96" w14:textId="77777777" w:rsidR="00430416" w:rsidRDefault="00430416" w:rsidP="00430416">
      <w:pPr>
        <w:pStyle w:val="NoSpacing"/>
      </w:pPr>
    </w:p>
    <w:p w14:paraId="1AC9704B" w14:textId="56421715" w:rsidR="00430416" w:rsidRDefault="00430416" w:rsidP="00430416">
      <w:pPr>
        <w:pStyle w:val="Heading3"/>
      </w:pPr>
      <w:r>
        <w:t>DATA ANALYSIS</w:t>
      </w:r>
    </w:p>
    <w:p w14:paraId="642C0082" w14:textId="333A3F23" w:rsidR="00AF622C" w:rsidRPr="00164523" w:rsidRDefault="00430416" w:rsidP="00430416">
      <w:pPr>
        <w:pStyle w:val="NoSpacing"/>
        <w:rPr>
          <w:color w:val="4C94D8" w:themeColor="text2" w:themeTint="80"/>
        </w:rPr>
      </w:pPr>
      <w:r w:rsidRPr="00164523">
        <w:rPr>
          <w:color w:val="4C94D8" w:themeColor="text2" w:themeTint="80"/>
        </w:rPr>
        <w:t xml:space="preserve">Describe how the data was analyzed. This may include how data </w:t>
      </w:r>
      <w:proofErr w:type="gramStart"/>
      <w:r w:rsidRPr="00164523">
        <w:rPr>
          <w:color w:val="4C94D8" w:themeColor="text2" w:themeTint="80"/>
        </w:rPr>
        <w:t>were</w:t>
      </w:r>
      <w:proofErr w:type="gramEnd"/>
      <w:r w:rsidRPr="00164523">
        <w:rPr>
          <w:color w:val="4C94D8" w:themeColor="text2" w:themeTint="80"/>
        </w:rPr>
        <w:t xml:space="preserve"> stratified, the statistical </w:t>
      </w:r>
      <w:proofErr w:type="gramStart"/>
      <w:r w:rsidRPr="00164523">
        <w:rPr>
          <w:color w:val="4C94D8" w:themeColor="text2" w:themeTint="80"/>
        </w:rPr>
        <w:t>analysis’</w:t>
      </w:r>
      <w:proofErr w:type="gramEnd"/>
      <w:r w:rsidRPr="00164523">
        <w:rPr>
          <w:color w:val="4C94D8" w:themeColor="text2" w:themeTint="80"/>
        </w:rPr>
        <w:t xml:space="preserve"> conducted, etc. Sub-sections may be needed to describe how different data types were analyzed. </w:t>
      </w:r>
    </w:p>
    <w:p w14:paraId="19C93FAE" w14:textId="22062CFD" w:rsidR="00430416" w:rsidRDefault="00430416" w:rsidP="00430416">
      <w:pPr>
        <w:pStyle w:val="NoSpacing"/>
      </w:pPr>
    </w:p>
    <w:p w14:paraId="2F3526E7" w14:textId="47CA44C1" w:rsidR="005F2756" w:rsidRDefault="005F2756" w:rsidP="005F2756">
      <w:pPr>
        <w:pStyle w:val="Heading2"/>
      </w:pPr>
      <w:r>
        <w:t xml:space="preserve">PUBLICATIONS &amp; PRESS </w:t>
      </w:r>
    </w:p>
    <w:p w14:paraId="026C7EB6" w14:textId="7AE0E12C" w:rsidR="005F2756" w:rsidRDefault="005F2756" w:rsidP="005F2756">
      <w:pPr>
        <w:pStyle w:val="NoSpacing"/>
        <w:rPr>
          <w:color w:val="4C94D8" w:themeColor="text2" w:themeTint="80"/>
        </w:rPr>
      </w:pPr>
      <w:r w:rsidRPr="00164523">
        <w:rPr>
          <w:color w:val="4C94D8" w:themeColor="text2" w:themeTint="80"/>
        </w:rPr>
        <w:t xml:space="preserve">In this optional section, include press releases relevant to the research and/or study location. </w:t>
      </w:r>
    </w:p>
    <w:p w14:paraId="3C3D276E" w14:textId="111E8AB2" w:rsidR="00EE112C" w:rsidRDefault="00EE112C">
      <w:pPr>
        <w:rPr>
          <w:color w:val="4C94D8" w:themeColor="text2" w:themeTint="80"/>
        </w:rPr>
      </w:pPr>
      <w:r>
        <w:rPr>
          <w:color w:val="4C94D8" w:themeColor="text2" w:themeTint="80"/>
        </w:rPr>
        <w:br w:type="page"/>
      </w:r>
    </w:p>
    <w:p w14:paraId="5BBB7912" w14:textId="447C876F" w:rsidR="00EE112C" w:rsidRDefault="00EE112C" w:rsidP="00EE112C">
      <w:pPr>
        <w:pStyle w:val="Heading2"/>
      </w:pPr>
      <w:r>
        <w:lastRenderedPageBreak/>
        <w:t>FILE NAVIGATION FLOW CHART</w:t>
      </w:r>
    </w:p>
    <w:p w14:paraId="03F1DC27" w14:textId="30E5AEDC" w:rsidR="00EE112C" w:rsidRPr="00EE112C" w:rsidRDefault="00EE112C" w:rsidP="00EE112C">
      <w:pPr>
        <w:rPr>
          <w:color w:val="4C94D8" w:themeColor="text2" w:themeTint="80"/>
        </w:rPr>
      </w:pPr>
      <w:r w:rsidRPr="00EE112C">
        <w:rPr>
          <w:color w:val="4C94D8" w:themeColor="text2" w:themeTint="80"/>
        </w:rPr>
        <w:t>For projects with multiple documents, a simple flow chart may be helpful to identify where files are, and how they are organized in a folder or folders.</w:t>
      </w:r>
    </w:p>
    <w:sectPr w:rsidR="00EE112C" w:rsidRPr="00EE112C" w:rsidSect="007C027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rown, Kim Alisa" w:date="2024-08-21T14:07:00Z" w:initials="KB">
    <w:p w14:paraId="0A6C1C8C" w14:textId="77777777" w:rsidR="00AB5901" w:rsidRDefault="00AB5901" w:rsidP="00AB5901">
      <w:pPr>
        <w:pStyle w:val="CommentText"/>
      </w:pPr>
      <w:r>
        <w:rPr>
          <w:rStyle w:val="CommentReference"/>
        </w:rPr>
        <w:annotationRef/>
      </w:r>
      <w:r>
        <w:t xml:space="preserve">This could be a community, government or other partner that may or may not be funded but that is typically  involved in decision making or with shared resources.  </w:t>
      </w:r>
    </w:p>
  </w:comment>
  <w:comment w:id="4" w:author="Brown, Kim Alisa" w:date="2024-08-21T14:09:00Z" w:initials="KB">
    <w:p w14:paraId="49B11510" w14:textId="639770CC" w:rsidR="00AB5901" w:rsidRDefault="00AB5901" w:rsidP="00AB5901">
      <w:pPr>
        <w:pStyle w:val="CommentText"/>
      </w:pPr>
      <w:r>
        <w:rPr>
          <w:rStyle w:val="CommentReference"/>
        </w:rPr>
        <w:annotationRef/>
      </w:r>
      <w:r>
        <w:t xml:space="preserve">I didn’t see a guide to filing naming - aka naming conventions.  When everybody uses a different format it makes things hard to find even if they are in the right folder;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6C1C8C" w15:done="1"/>
  <w15:commentEx w15:paraId="49B1151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09894" w16cex:dateUtc="2024-08-21T21:07:00Z"/>
  <w16cex:commentExtensible w16cex:durableId="665339B4" w16cex:dateUtc="2024-08-21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6C1C8C" w16cid:durableId="11C09894"/>
  <w16cid:commentId w16cid:paraId="49B11510" w16cid:durableId="665339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D38E6"/>
    <w:multiLevelType w:val="hybridMultilevel"/>
    <w:tmpl w:val="02804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022EE0"/>
    <w:multiLevelType w:val="hybridMultilevel"/>
    <w:tmpl w:val="F0302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E0A94"/>
    <w:multiLevelType w:val="hybridMultilevel"/>
    <w:tmpl w:val="E0C45382"/>
    <w:lvl w:ilvl="0" w:tplc="0B9E308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27534"/>
    <w:multiLevelType w:val="hybridMultilevel"/>
    <w:tmpl w:val="4E00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BB6C9A"/>
    <w:multiLevelType w:val="hybridMultilevel"/>
    <w:tmpl w:val="33EEA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544BA"/>
    <w:multiLevelType w:val="hybridMultilevel"/>
    <w:tmpl w:val="B8B81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3415863">
    <w:abstractNumId w:val="1"/>
  </w:num>
  <w:num w:numId="2" w16cid:durableId="2131698984">
    <w:abstractNumId w:val="2"/>
  </w:num>
  <w:num w:numId="3" w16cid:durableId="805508843">
    <w:abstractNumId w:val="4"/>
  </w:num>
  <w:num w:numId="4" w16cid:durableId="845634997">
    <w:abstractNumId w:val="3"/>
  </w:num>
  <w:num w:numId="5" w16cid:durableId="372971577">
    <w:abstractNumId w:val="5"/>
  </w:num>
  <w:num w:numId="6" w16cid:durableId="12124956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own, Kim Alisa">
    <w15:presenceInfo w15:providerId="AD" w15:userId="S::brownki2@oregonstate.edu::75f97cb2-5d74-4f37-adcd-00f271307d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7D"/>
    <w:rsid w:val="0009125A"/>
    <w:rsid w:val="000B5E0D"/>
    <w:rsid w:val="000D2B4B"/>
    <w:rsid w:val="00164523"/>
    <w:rsid w:val="00186A3C"/>
    <w:rsid w:val="001B0EAF"/>
    <w:rsid w:val="002C6BAA"/>
    <w:rsid w:val="003360CB"/>
    <w:rsid w:val="003A47B3"/>
    <w:rsid w:val="00430416"/>
    <w:rsid w:val="004A462F"/>
    <w:rsid w:val="005012EA"/>
    <w:rsid w:val="005A23DC"/>
    <w:rsid w:val="005F2756"/>
    <w:rsid w:val="00606E0E"/>
    <w:rsid w:val="00615CF5"/>
    <w:rsid w:val="006572A3"/>
    <w:rsid w:val="006A0832"/>
    <w:rsid w:val="007333BE"/>
    <w:rsid w:val="00761D43"/>
    <w:rsid w:val="00784D21"/>
    <w:rsid w:val="007C027D"/>
    <w:rsid w:val="007D4001"/>
    <w:rsid w:val="00830BAE"/>
    <w:rsid w:val="00855055"/>
    <w:rsid w:val="008E4AEC"/>
    <w:rsid w:val="00914763"/>
    <w:rsid w:val="0096122D"/>
    <w:rsid w:val="00A70A6C"/>
    <w:rsid w:val="00AB5901"/>
    <w:rsid w:val="00AF622C"/>
    <w:rsid w:val="00B204A4"/>
    <w:rsid w:val="00B471A0"/>
    <w:rsid w:val="00B545FD"/>
    <w:rsid w:val="00C804DA"/>
    <w:rsid w:val="00CF2BCA"/>
    <w:rsid w:val="00CF78B1"/>
    <w:rsid w:val="00D773F8"/>
    <w:rsid w:val="00DF5358"/>
    <w:rsid w:val="00DF5DB3"/>
    <w:rsid w:val="00E20EBE"/>
    <w:rsid w:val="00E9125B"/>
    <w:rsid w:val="00EA1660"/>
    <w:rsid w:val="00EE112C"/>
    <w:rsid w:val="00F6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8682"/>
  <w15:chartTrackingRefBased/>
  <w15:docId w15:val="{2F532165-6955-432C-88AD-412A9F16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0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0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0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0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27D"/>
    <w:rPr>
      <w:rFonts w:eastAsiaTheme="majorEastAsia" w:cstheme="majorBidi"/>
      <w:color w:val="272727" w:themeColor="text1" w:themeTint="D8"/>
    </w:rPr>
  </w:style>
  <w:style w:type="paragraph" w:styleId="Title">
    <w:name w:val="Title"/>
    <w:basedOn w:val="Normal"/>
    <w:next w:val="Normal"/>
    <w:link w:val="TitleChar"/>
    <w:uiPriority w:val="10"/>
    <w:qFormat/>
    <w:rsid w:val="007C0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27D"/>
    <w:pPr>
      <w:spacing w:before="160"/>
      <w:jc w:val="center"/>
    </w:pPr>
    <w:rPr>
      <w:i/>
      <w:iCs/>
      <w:color w:val="404040" w:themeColor="text1" w:themeTint="BF"/>
    </w:rPr>
  </w:style>
  <w:style w:type="character" w:customStyle="1" w:styleId="QuoteChar">
    <w:name w:val="Quote Char"/>
    <w:basedOn w:val="DefaultParagraphFont"/>
    <w:link w:val="Quote"/>
    <w:uiPriority w:val="29"/>
    <w:rsid w:val="007C027D"/>
    <w:rPr>
      <w:i/>
      <w:iCs/>
      <w:color w:val="404040" w:themeColor="text1" w:themeTint="BF"/>
    </w:rPr>
  </w:style>
  <w:style w:type="paragraph" w:styleId="ListParagraph">
    <w:name w:val="List Paragraph"/>
    <w:basedOn w:val="Normal"/>
    <w:uiPriority w:val="34"/>
    <w:qFormat/>
    <w:rsid w:val="007C027D"/>
    <w:pPr>
      <w:ind w:left="720"/>
      <w:contextualSpacing/>
    </w:pPr>
  </w:style>
  <w:style w:type="character" w:styleId="IntenseEmphasis">
    <w:name w:val="Intense Emphasis"/>
    <w:basedOn w:val="DefaultParagraphFont"/>
    <w:uiPriority w:val="21"/>
    <w:qFormat/>
    <w:rsid w:val="007C027D"/>
    <w:rPr>
      <w:i/>
      <w:iCs/>
      <w:color w:val="0F4761" w:themeColor="accent1" w:themeShade="BF"/>
    </w:rPr>
  </w:style>
  <w:style w:type="paragraph" w:styleId="IntenseQuote">
    <w:name w:val="Intense Quote"/>
    <w:basedOn w:val="Normal"/>
    <w:next w:val="Normal"/>
    <w:link w:val="IntenseQuoteChar"/>
    <w:uiPriority w:val="30"/>
    <w:qFormat/>
    <w:rsid w:val="007C0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27D"/>
    <w:rPr>
      <w:i/>
      <w:iCs/>
      <w:color w:val="0F4761" w:themeColor="accent1" w:themeShade="BF"/>
    </w:rPr>
  </w:style>
  <w:style w:type="character" w:styleId="IntenseReference">
    <w:name w:val="Intense Reference"/>
    <w:basedOn w:val="DefaultParagraphFont"/>
    <w:uiPriority w:val="32"/>
    <w:qFormat/>
    <w:rsid w:val="007C027D"/>
    <w:rPr>
      <w:b/>
      <w:bCs/>
      <w:smallCaps/>
      <w:color w:val="0F4761" w:themeColor="accent1" w:themeShade="BF"/>
      <w:spacing w:val="5"/>
    </w:rPr>
  </w:style>
  <w:style w:type="paragraph" w:styleId="NoSpacing">
    <w:name w:val="No Spacing"/>
    <w:uiPriority w:val="1"/>
    <w:qFormat/>
    <w:rsid w:val="007C027D"/>
    <w:pPr>
      <w:spacing w:after="0" w:line="240" w:lineRule="auto"/>
    </w:pPr>
  </w:style>
  <w:style w:type="character" w:styleId="Hyperlink">
    <w:name w:val="Hyperlink"/>
    <w:basedOn w:val="DefaultParagraphFont"/>
    <w:uiPriority w:val="99"/>
    <w:unhideWhenUsed/>
    <w:rsid w:val="007C027D"/>
    <w:rPr>
      <w:color w:val="467886" w:themeColor="hyperlink"/>
      <w:u w:val="single"/>
    </w:rPr>
  </w:style>
  <w:style w:type="character" w:styleId="UnresolvedMention">
    <w:name w:val="Unresolved Mention"/>
    <w:basedOn w:val="DefaultParagraphFont"/>
    <w:uiPriority w:val="99"/>
    <w:semiHidden/>
    <w:unhideWhenUsed/>
    <w:rsid w:val="007C027D"/>
    <w:rPr>
      <w:color w:val="605E5C"/>
      <w:shd w:val="clear" w:color="auto" w:fill="E1DFDD"/>
    </w:rPr>
  </w:style>
  <w:style w:type="table" w:styleId="TableGrid">
    <w:name w:val="Table Grid"/>
    <w:basedOn w:val="TableNormal"/>
    <w:uiPriority w:val="39"/>
    <w:rsid w:val="00430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C6BAA"/>
    <w:pPr>
      <w:spacing w:after="0" w:line="240" w:lineRule="auto"/>
    </w:pPr>
  </w:style>
  <w:style w:type="character" w:styleId="CommentReference">
    <w:name w:val="annotation reference"/>
    <w:basedOn w:val="DefaultParagraphFont"/>
    <w:uiPriority w:val="99"/>
    <w:semiHidden/>
    <w:unhideWhenUsed/>
    <w:rsid w:val="00AB5901"/>
    <w:rPr>
      <w:sz w:val="16"/>
      <w:szCs w:val="16"/>
    </w:rPr>
  </w:style>
  <w:style w:type="paragraph" w:styleId="CommentText">
    <w:name w:val="annotation text"/>
    <w:basedOn w:val="Normal"/>
    <w:link w:val="CommentTextChar"/>
    <w:uiPriority w:val="99"/>
    <w:unhideWhenUsed/>
    <w:rsid w:val="00AB5901"/>
    <w:pPr>
      <w:spacing w:line="240" w:lineRule="auto"/>
    </w:pPr>
    <w:rPr>
      <w:sz w:val="20"/>
      <w:szCs w:val="20"/>
    </w:rPr>
  </w:style>
  <w:style w:type="character" w:customStyle="1" w:styleId="CommentTextChar">
    <w:name w:val="Comment Text Char"/>
    <w:basedOn w:val="DefaultParagraphFont"/>
    <w:link w:val="CommentText"/>
    <w:uiPriority w:val="99"/>
    <w:rsid w:val="00AB5901"/>
    <w:rPr>
      <w:sz w:val="20"/>
      <w:szCs w:val="20"/>
    </w:rPr>
  </w:style>
  <w:style w:type="paragraph" w:styleId="CommentSubject">
    <w:name w:val="annotation subject"/>
    <w:basedOn w:val="CommentText"/>
    <w:next w:val="CommentText"/>
    <w:link w:val="CommentSubjectChar"/>
    <w:uiPriority w:val="99"/>
    <w:semiHidden/>
    <w:unhideWhenUsed/>
    <w:rsid w:val="00AB5901"/>
    <w:rPr>
      <w:b/>
      <w:bCs/>
    </w:rPr>
  </w:style>
  <w:style w:type="character" w:customStyle="1" w:styleId="CommentSubjectChar">
    <w:name w:val="Comment Subject Char"/>
    <w:basedOn w:val="CommentTextChar"/>
    <w:link w:val="CommentSubject"/>
    <w:uiPriority w:val="99"/>
    <w:semiHidden/>
    <w:rsid w:val="00AB59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257383">
      <w:bodyDiv w:val="1"/>
      <w:marLeft w:val="0"/>
      <w:marRight w:val="0"/>
      <w:marTop w:val="0"/>
      <w:marBottom w:val="0"/>
      <w:divBdr>
        <w:top w:val="none" w:sz="0" w:space="0" w:color="auto"/>
        <w:left w:val="none" w:sz="0" w:space="0" w:color="auto"/>
        <w:bottom w:val="none" w:sz="0" w:space="0" w:color="auto"/>
        <w:right w:val="none" w:sz="0" w:space="0" w:color="auto"/>
      </w:divBdr>
      <w:divsChild>
        <w:div w:id="1210844255">
          <w:marLeft w:val="0"/>
          <w:marRight w:val="0"/>
          <w:marTop w:val="0"/>
          <w:marBottom w:val="0"/>
          <w:divBdr>
            <w:top w:val="none" w:sz="0" w:space="0" w:color="auto"/>
            <w:left w:val="none" w:sz="0" w:space="0" w:color="auto"/>
            <w:bottom w:val="none" w:sz="0" w:space="0" w:color="auto"/>
            <w:right w:val="none" w:sz="0" w:space="0" w:color="auto"/>
          </w:divBdr>
        </w:div>
      </w:divsChild>
    </w:div>
    <w:div w:id="984701654">
      <w:bodyDiv w:val="1"/>
      <w:marLeft w:val="0"/>
      <w:marRight w:val="0"/>
      <w:marTop w:val="0"/>
      <w:marBottom w:val="0"/>
      <w:divBdr>
        <w:top w:val="none" w:sz="0" w:space="0" w:color="auto"/>
        <w:left w:val="none" w:sz="0" w:space="0" w:color="auto"/>
        <w:bottom w:val="none" w:sz="0" w:space="0" w:color="auto"/>
        <w:right w:val="none" w:sz="0" w:space="0" w:color="auto"/>
      </w:divBdr>
      <w:divsChild>
        <w:div w:id="1787240015">
          <w:marLeft w:val="0"/>
          <w:marRight w:val="0"/>
          <w:marTop w:val="0"/>
          <w:marBottom w:val="0"/>
          <w:divBdr>
            <w:top w:val="none" w:sz="0" w:space="0" w:color="auto"/>
            <w:left w:val="none" w:sz="0" w:space="0" w:color="auto"/>
            <w:bottom w:val="none" w:sz="0" w:space="0" w:color="auto"/>
            <w:right w:val="none" w:sz="0" w:space="0" w:color="auto"/>
          </w:divBdr>
        </w:div>
      </w:divsChild>
    </w:div>
    <w:div w:id="998726227">
      <w:bodyDiv w:val="1"/>
      <w:marLeft w:val="0"/>
      <w:marRight w:val="0"/>
      <w:marTop w:val="0"/>
      <w:marBottom w:val="0"/>
      <w:divBdr>
        <w:top w:val="none" w:sz="0" w:space="0" w:color="auto"/>
        <w:left w:val="none" w:sz="0" w:space="0" w:color="auto"/>
        <w:bottom w:val="none" w:sz="0" w:space="0" w:color="auto"/>
        <w:right w:val="none" w:sz="0" w:space="0" w:color="auto"/>
      </w:divBdr>
      <w:divsChild>
        <w:div w:id="1028947358">
          <w:marLeft w:val="0"/>
          <w:marRight w:val="0"/>
          <w:marTop w:val="0"/>
          <w:marBottom w:val="0"/>
          <w:divBdr>
            <w:top w:val="none" w:sz="0" w:space="0" w:color="auto"/>
            <w:left w:val="none" w:sz="0" w:space="0" w:color="auto"/>
            <w:bottom w:val="none" w:sz="0" w:space="0" w:color="auto"/>
            <w:right w:val="none" w:sz="0" w:space="0" w:color="auto"/>
          </w:divBdr>
        </w:div>
      </w:divsChild>
    </w:div>
    <w:div w:id="1519805351">
      <w:bodyDiv w:val="1"/>
      <w:marLeft w:val="0"/>
      <w:marRight w:val="0"/>
      <w:marTop w:val="0"/>
      <w:marBottom w:val="0"/>
      <w:divBdr>
        <w:top w:val="none" w:sz="0" w:space="0" w:color="auto"/>
        <w:left w:val="none" w:sz="0" w:space="0" w:color="auto"/>
        <w:bottom w:val="none" w:sz="0" w:space="0" w:color="auto"/>
        <w:right w:val="none" w:sz="0" w:space="0" w:color="auto"/>
      </w:divBdr>
      <w:divsChild>
        <w:div w:id="252130170">
          <w:marLeft w:val="0"/>
          <w:marRight w:val="0"/>
          <w:marTop w:val="0"/>
          <w:marBottom w:val="0"/>
          <w:divBdr>
            <w:top w:val="none" w:sz="0" w:space="0" w:color="auto"/>
            <w:left w:val="none" w:sz="0" w:space="0" w:color="auto"/>
            <w:bottom w:val="none" w:sz="0" w:space="0" w:color="auto"/>
            <w:right w:val="none" w:sz="0" w:space="0" w:color="auto"/>
          </w:divBdr>
        </w:div>
      </w:divsChild>
    </w:div>
    <w:div w:id="1809207523">
      <w:bodyDiv w:val="1"/>
      <w:marLeft w:val="0"/>
      <w:marRight w:val="0"/>
      <w:marTop w:val="0"/>
      <w:marBottom w:val="0"/>
      <w:divBdr>
        <w:top w:val="none" w:sz="0" w:space="0" w:color="auto"/>
        <w:left w:val="none" w:sz="0" w:space="0" w:color="auto"/>
        <w:bottom w:val="none" w:sz="0" w:space="0" w:color="auto"/>
        <w:right w:val="none" w:sz="0" w:space="0" w:color="auto"/>
      </w:divBdr>
      <w:divsChild>
        <w:div w:id="137654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datadriveninvestor.com/how-to-write-a-good-readme-for-your-data-science-project-on-github-ebb023d4a50e" TargetMode="External"/><Relationship Id="rId13" Type="http://schemas.openxmlformats.org/officeDocument/2006/relationships/hyperlink" Target="https://credit.niso.org/" TargetMode="External"/><Relationship Id="rId18" Type="http://schemas.openxmlformats.org/officeDocument/2006/relationships/hyperlink" Target="https://github.com/bartonmike/superfund-npl-scraper"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reecodecamp.org/news/how-to-write-a-good-readme-file/" TargetMode="External"/><Relationship Id="rId12" Type="http://schemas.microsoft.com/office/2018/08/relationships/commentsExtensible" Target="commentsExtensible.xml"/><Relationship Id="rId17" Type="http://schemas.openxmlformats.org/officeDocument/2006/relationships/hyperlink" Target="https://github.com/bartonmike/superfund-npl-scraper/tree/main/superfund_site_and_xlsxv" TargetMode="External"/><Relationship Id="rId2" Type="http://schemas.openxmlformats.org/officeDocument/2006/relationships/styles" Target="styles.xml"/><Relationship Id="rId16" Type="http://schemas.openxmlformats.org/officeDocument/2006/relationships/hyperlink" Target="https://github.com/bartonmike/superfund-npl-scraper/tree/main/superfund_xlsx" TargetMode="External"/><Relationship Id="rId20" Type="http://schemas.openxmlformats.org/officeDocument/2006/relationships/hyperlink" Target="https://www.prisma-statement.org/" TargetMode="External"/><Relationship Id="rId1" Type="http://schemas.openxmlformats.org/officeDocument/2006/relationships/numbering" Target="numbering.xml"/><Relationship Id="rId6" Type="http://schemas.openxmlformats.org/officeDocument/2006/relationships/hyperlink" Target="https://www.freecodecamp.org/news/how-to-write-a-good-readme-file/" TargetMode="External"/><Relationship Id="rId11" Type="http://schemas.microsoft.com/office/2016/09/relationships/commentsIds" Target="commentsIds.xml"/><Relationship Id="rId5" Type="http://schemas.openxmlformats.org/officeDocument/2006/relationships/hyperlink" Target="https://infoguides.gmu.edu/data-management/document" TargetMode="External"/><Relationship Id="rId15" Type="http://schemas.openxmlformats.org/officeDocument/2006/relationships/hyperlink" Target="https://github.com/bartonmike/superfund-npl-scraper/tree/main/superfund_site_and_xlsxv"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s://oregonstate.app.box.com/file/1609802550199" TargetMode="Externa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bartonmike/superfund-npl-scraper/tree/main/superfund_xlsx"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TotalTime>
  <Pages>6</Pages>
  <Words>2260</Words>
  <Characters>12883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Rohlman, Diana</dc:creator>
  <cp:keywords/>
  <dc:description/>
  <cp:lastModifiedBy>Deal, Carter</cp:lastModifiedBy>
  <cp:revision>7</cp:revision>
  <dcterms:created xsi:type="dcterms:W3CDTF">2024-08-21T21:11:00Z</dcterms:created>
  <dcterms:modified xsi:type="dcterms:W3CDTF">2024-10-29T19:45:00Z</dcterms:modified>
</cp:coreProperties>
</file>